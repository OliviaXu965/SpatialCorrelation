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AA7A" w14:textId="77777777" w:rsidR="0006027A" w:rsidRDefault="0006027A">
      <w:pPr>
        <w:spacing w:line="480" w:lineRule="auto"/>
        <w:jc w:val="center"/>
        <w:rPr>
          <w:rFonts w:ascii="Times New Roman" w:eastAsia="Times New Roman" w:hAnsi="Times New Roman" w:cs="Times New Roman"/>
          <w:b/>
          <w:sz w:val="24"/>
          <w:szCs w:val="24"/>
        </w:rPr>
      </w:pPr>
    </w:p>
    <w:p w14:paraId="74D88A6B" w14:textId="1C3F56F7" w:rsidR="0006027A" w:rsidRDefault="0006027A" w:rsidP="00D85E91">
      <w:pPr>
        <w:rPr>
          <w:rFonts w:ascii="Times New Roman" w:eastAsia="Times New Roman" w:hAnsi="Times New Roman" w:cs="Times New Roman"/>
          <w:b/>
          <w:sz w:val="24"/>
          <w:szCs w:val="24"/>
        </w:rPr>
      </w:pPr>
    </w:p>
    <w:p w14:paraId="44F7F3DC" w14:textId="77530640" w:rsidR="00D85E91" w:rsidRDefault="00D85E91" w:rsidP="00D85E91">
      <w:pPr>
        <w:rPr>
          <w:rFonts w:ascii="Times New Roman" w:eastAsia="Times New Roman" w:hAnsi="Times New Roman" w:cs="Times New Roman"/>
          <w:b/>
          <w:sz w:val="24"/>
          <w:szCs w:val="24"/>
        </w:rPr>
      </w:pPr>
    </w:p>
    <w:p w14:paraId="4723C274" w14:textId="41E7CA10" w:rsidR="00D85E91" w:rsidRDefault="00D85E91" w:rsidP="00D85E91">
      <w:pPr>
        <w:rPr>
          <w:rFonts w:ascii="Times New Roman" w:eastAsia="Times New Roman" w:hAnsi="Times New Roman" w:cs="Times New Roman"/>
          <w:b/>
          <w:sz w:val="24"/>
          <w:szCs w:val="24"/>
        </w:rPr>
      </w:pPr>
    </w:p>
    <w:p w14:paraId="743F8D31" w14:textId="451898A5" w:rsidR="00D85E91" w:rsidRDefault="00D85E91" w:rsidP="00D85E91">
      <w:pPr>
        <w:rPr>
          <w:rFonts w:ascii="Times New Roman" w:eastAsia="Times New Roman" w:hAnsi="Times New Roman" w:cs="Times New Roman"/>
          <w:b/>
          <w:sz w:val="24"/>
          <w:szCs w:val="24"/>
        </w:rPr>
      </w:pPr>
    </w:p>
    <w:p w14:paraId="5BA4D7EB" w14:textId="36471653" w:rsidR="00D85E91" w:rsidRDefault="00D85E91" w:rsidP="00D85E91">
      <w:pPr>
        <w:rPr>
          <w:rFonts w:ascii="Times New Roman" w:eastAsia="Times New Roman" w:hAnsi="Times New Roman" w:cs="Times New Roman"/>
          <w:b/>
          <w:sz w:val="24"/>
          <w:szCs w:val="24"/>
        </w:rPr>
      </w:pPr>
    </w:p>
    <w:p w14:paraId="60302CCA" w14:textId="51BD43DC" w:rsidR="00C938EE" w:rsidRDefault="00C938EE" w:rsidP="00D85E91">
      <w:pPr>
        <w:rPr>
          <w:rFonts w:ascii="Times New Roman" w:eastAsia="Times New Roman" w:hAnsi="Times New Roman" w:cs="Times New Roman"/>
          <w:b/>
          <w:sz w:val="24"/>
          <w:szCs w:val="24"/>
        </w:rPr>
      </w:pPr>
    </w:p>
    <w:p w14:paraId="64E1234A" w14:textId="2C13BBF4" w:rsidR="00C938EE" w:rsidRDefault="00C938EE" w:rsidP="00D85E91">
      <w:pPr>
        <w:rPr>
          <w:rFonts w:ascii="Times New Roman" w:eastAsia="Times New Roman" w:hAnsi="Times New Roman" w:cs="Times New Roman"/>
          <w:b/>
          <w:sz w:val="24"/>
          <w:szCs w:val="24"/>
        </w:rPr>
      </w:pPr>
    </w:p>
    <w:p w14:paraId="0C1E52F7" w14:textId="0261809C" w:rsidR="00C938EE" w:rsidRDefault="00C938EE" w:rsidP="00D85E91">
      <w:pPr>
        <w:rPr>
          <w:rFonts w:ascii="Times New Roman" w:eastAsia="Times New Roman" w:hAnsi="Times New Roman" w:cs="Times New Roman"/>
          <w:b/>
          <w:sz w:val="24"/>
          <w:szCs w:val="24"/>
        </w:rPr>
      </w:pPr>
    </w:p>
    <w:p w14:paraId="718FA0F5" w14:textId="2E1ED15E" w:rsidR="00C938EE" w:rsidRDefault="00C938EE" w:rsidP="00D85E91">
      <w:pPr>
        <w:rPr>
          <w:rFonts w:ascii="Times New Roman" w:eastAsia="Times New Roman" w:hAnsi="Times New Roman" w:cs="Times New Roman"/>
          <w:b/>
          <w:sz w:val="24"/>
          <w:szCs w:val="24"/>
        </w:rPr>
      </w:pPr>
    </w:p>
    <w:p w14:paraId="6F52BF03" w14:textId="77777777" w:rsidR="00C938EE" w:rsidRDefault="00C938EE" w:rsidP="00D85E91">
      <w:pPr>
        <w:rPr>
          <w:rFonts w:ascii="Times New Roman" w:eastAsia="Times New Roman" w:hAnsi="Times New Roman" w:cs="Times New Roman"/>
          <w:b/>
          <w:sz w:val="24"/>
          <w:szCs w:val="24"/>
        </w:rPr>
      </w:pPr>
    </w:p>
    <w:p w14:paraId="4F8D72FE" w14:textId="008159F6" w:rsidR="00C938EE" w:rsidRDefault="00C938EE" w:rsidP="00D85E91">
      <w:pPr>
        <w:rPr>
          <w:rFonts w:ascii="Times New Roman" w:eastAsia="Times New Roman" w:hAnsi="Times New Roman" w:cs="Times New Roman"/>
          <w:b/>
          <w:sz w:val="24"/>
          <w:szCs w:val="24"/>
        </w:rPr>
      </w:pPr>
    </w:p>
    <w:p w14:paraId="13920399" w14:textId="77777777" w:rsidR="00C938EE" w:rsidRDefault="00C938EE" w:rsidP="00D85E91">
      <w:pPr>
        <w:rPr>
          <w:rFonts w:ascii="Times New Roman" w:eastAsia="Times New Roman" w:hAnsi="Times New Roman" w:cs="Times New Roman"/>
          <w:b/>
          <w:sz w:val="24"/>
          <w:szCs w:val="24"/>
        </w:rPr>
      </w:pPr>
    </w:p>
    <w:p w14:paraId="632A1CFB" w14:textId="5476DB50" w:rsidR="00C938EE" w:rsidRDefault="00D85E91" w:rsidP="00C938E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 of Spatial Correlation on Causal Inference of Stochastic Audiovisual Sequences</w:t>
      </w:r>
    </w:p>
    <w:p w14:paraId="3657EDA0" w14:textId="00DBF2DE" w:rsidR="00D85E91" w:rsidRPr="00C938EE" w:rsidRDefault="00D85E91"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Jiaming Xu</w:t>
      </w:r>
    </w:p>
    <w:p w14:paraId="1100DB75" w14:textId="60244806" w:rsidR="00D85E91" w:rsidRPr="00C938EE" w:rsidRDefault="00D85E91"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Sponsor</w:t>
      </w:r>
      <w:r w:rsidR="00C938EE" w:rsidRPr="00C938EE">
        <w:rPr>
          <w:rFonts w:ascii="Times New Roman" w:eastAsia="Times New Roman" w:hAnsi="Times New Roman" w:cs="Times New Roman"/>
          <w:bCs/>
          <w:sz w:val="24"/>
          <w:szCs w:val="24"/>
        </w:rPr>
        <w:t xml:space="preserve"> and mentor</w:t>
      </w:r>
      <w:r w:rsidRPr="00C938EE">
        <w:rPr>
          <w:rFonts w:ascii="Times New Roman" w:eastAsia="Times New Roman" w:hAnsi="Times New Roman" w:cs="Times New Roman"/>
          <w:bCs/>
          <w:sz w:val="24"/>
          <w:szCs w:val="24"/>
        </w:rPr>
        <w:t>: Prof. Michael Landy</w:t>
      </w:r>
    </w:p>
    <w:p w14:paraId="0525F07D" w14:textId="6AEC0829" w:rsidR="00D85E91" w:rsidRPr="00C938EE" w:rsidRDefault="00C938EE"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Department of Psychology, New York University</w:t>
      </w:r>
    </w:p>
    <w:p w14:paraId="7C020201" w14:textId="4E51E18F" w:rsidR="00C938EE" w:rsidRPr="00C938EE" w:rsidRDefault="00C938EE"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September 14, 2022</w:t>
      </w:r>
    </w:p>
    <w:p w14:paraId="0EA46EC2" w14:textId="5539D401" w:rsidR="00D85E91" w:rsidRPr="00C938EE" w:rsidRDefault="00D85E91" w:rsidP="00D85E91">
      <w:pPr>
        <w:jc w:val="center"/>
        <w:rPr>
          <w:rFonts w:ascii="Times New Roman" w:eastAsia="Times New Roman" w:hAnsi="Times New Roman" w:cs="Times New Roman"/>
          <w:bCs/>
          <w:sz w:val="24"/>
          <w:szCs w:val="24"/>
        </w:rPr>
      </w:pPr>
    </w:p>
    <w:p w14:paraId="268707CD" w14:textId="25430A5B" w:rsidR="00D85E91" w:rsidRDefault="00D85E91" w:rsidP="00D85E91">
      <w:pPr>
        <w:rPr>
          <w:rFonts w:ascii="Times New Roman" w:eastAsia="Times New Roman" w:hAnsi="Times New Roman" w:cs="Times New Roman"/>
          <w:b/>
          <w:sz w:val="24"/>
          <w:szCs w:val="24"/>
        </w:rPr>
      </w:pPr>
    </w:p>
    <w:p w14:paraId="17F11875" w14:textId="1743FA5A" w:rsidR="00D85E91" w:rsidRDefault="00D85E91" w:rsidP="00D85E91">
      <w:pPr>
        <w:rPr>
          <w:rFonts w:ascii="Times New Roman" w:eastAsia="Times New Roman" w:hAnsi="Times New Roman" w:cs="Times New Roman"/>
          <w:b/>
          <w:sz w:val="24"/>
          <w:szCs w:val="24"/>
        </w:rPr>
      </w:pPr>
    </w:p>
    <w:p w14:paraId="25E80ADD" w14:textId="51F594A7" w:rsidR="00D85E91" w:rsidRDefault="00D85E91" w:rsidP="00D85E91">
      <w:pPr>
        <w:rPr>
          <w:rFonts w:ascii="Times New Roman" w:eastAsia="Times New Roman" w:hAnsi="Times New Roman" w:cs="Times New Roman"/>
          <w:b/>
          <w:sz w:val="24"/>
          <w:szCs w:val="24"/>
        </w:rPr>
      </w:pPr>
    </w:p>
    <w:p w14:paraId="5554B8BD" w14:textId="2E3FFDFB" w:rsidR="00D85E91" w:rsidRDefault="00D85E91" w:rsidP="00D85E91">
      <w:pPr>
        <w:rPr>
          <w:rFonts w:ascii="Times New Roman" w:eastAsia="Times New Roman" w:hAnsi="Times New Roman" w:cs="Times New Roman"/>
          <w:b/>
          <w:sz w:val="24"/>
          <w:szCs w:val="24"/>
        </w:rPr>
      </w:pPr>
    </w:p>
    <w:p w14:paraId="67FF5F6C" w14:textId="4AFC98E3" w:rsidR="00D85E91" w:rsidRDefault="00D85E91" w:rsidP="00D85E91">
      <w:pPr>
        <w:rPr>
          <w:rFonts w:ascii="Times New Roman" w:eastAsia="Times New Roman" w:hAnsi="Times New Roman" w:cs="Times New Roman"/>
          <w:b/>
          <w:sz w:val="24"/>
          <w:szCs w:val="24"/>
        </w:rPr>
      </w:pPr>
    </w:p>
    <w:p w14:paraId="57821075" w14:textId="33BE4A19" w:rsidR="00D85E91" w:rsidRDefault="00D85E91" w:rsidP="00D85E91">
      <w:pPr>
        <w:rPr>
          <w:rFonts w:ascii="Times New Roman" w:eastAsia="Times New Roman" w:hAnsi="Times New Roman" w:cs="Times New Roman"/>
          <w:b/>
          <w:sz w:val="24"/>
          <w:szCs w:val="24"/>
        </w:rPr>
      </w:pPr>
    </w:p>
    <w:p w14:paraId="262D62A5" w14:textId="362E2B4F" w:rsidR="00D85E91" w:rsidRDefault="00D85E91" w:rsidP="00D85E91">
      <w:pPr>
        <w:rPr>
          <w:rFonts w:ascii="Times New Roman" w:eastAsia="Times New Roman" w:hAnsi="Times New Roman" w:cs="Times New Roman"/>
          <w:b/>
          <w:sz w:val="24"/>
          <w:szCs w:val="24"/>
        </w:rPr>
      </w:pPr>
    </w:p>
    <w:p w14:paraId="24404799" w14:textId="51078083" w:rsidR="00D85E91" w:rsidRDefault="00D85E91" w:rsidP="00D85E91">
      <w:pPr>
        <w:rPr>
          <w:rFonts w:ascii="Times New Roman" w:eastAsia="Times New Roman" w:hAnsi="Times New Roman" w:cs="Times New Roman"/>
          <w:b/>
          <w:sz w:val="24"/>
          <w:szCs w:val="24"/>
        </w:rPr>
      </w:pPr>
    </w:p>
    <w:p w14:paraId="27DA09D1" w14:textId="72B763CD" w:rsidR="00D85E91" w:rsidRDefault="00D85E91" w:rsidP="00D85E91">
      <w:pPr>
        <w:rPr>
          <w:rFonts w:ascii="Times New Roman" w:eastAsia="Times New Roman" w:hAnsi="Times New Roman" w:cs="Times New Roman"/>
          <w:b/>
          <w:sz w:val="24"/>
          <w:szCs w:val="24"/>
        </w:rPr>
      </w:pPr>
    </w:p>
    <w:p w14:paraId="007C9741" w14:textId="46C33BC1" w:rsidR="00D85E91" w:rsidRDefault="00D85E91" w:rsidP="00D85E91">
      <w:pPr>
        <w:rPr>
          <w:rFonts w:ascii="Times New Roman" w:eastAsia="Times New Roman" w:hAnsi="Times New Roman" w:cs="Times New Roman"/>
          <w:b/>
          <w:sz w:val="24"/>
          <w:szCs w:val="24"/>
        </w:rPr>
      </w:pPr>
    </w:p>
    <w:p w14:paraId="4AD83C39" w14:textId="648B253B" w:rsidR="00D85E91" w:rsidRDefault="00D85E91" w:rsidP="00D85E91">
      <w:pPr>
        <w:rPr>
          <w:rFonts w:ascii="Times New Roman" w:eastAsia="Times New Roman" w:hAnsi="Times New Roman" w:cs="Times New Roman"/>
          <w:b/>
          <w:sz w:val="24"/>
          <w:szCs w:val="24"/>
        </w:rPr>
      </w:pPr>
    </w:p>
    <w:p w14:paraId="4920300F" w14:textId="72E0914E" w:rsidR="00D85E91" w:rsidRDefault="00D85E91" w:rsidP="00D85E91">
      <w:pPr>
        <w:rPr>
          <w:rFonts w:ascii="Times New Roman" w:eastAsia="Times New Roman" w:hAnsi="Times New Roman" w:cs="Times New Roman"/>
          <w:b/>
          <w:sz w:val="24"/>
          <w:szCs w:val="24"/>
        </w:rPr>
      </w:pPr>
    </w:p>
    <w:p w14:paraId="2C333FB8" w14:textId="45203C5A" w:rsidR="00D85E91" w:rsidRDefault="00D85E91" w:rsidP="00D85E91">
      <w:pPr>
        <w:rPr>
          <w:rFonts w:ascii="Times New Roman" w:eastAsia="Times New Roman" w:hAnsi="Times New Roman" w:cs="Times New Roman"/>
          <w:b/>
          <w:sz w:val="24"/>
          <w:szCs w:val="24"/>
        </w:rPr>
      </w:pPr>
    </w:p>
    <w:p w14:paraId="00B81F9E" w14:textId="32A1987C" w:rsidR="00D85E91" w:rsidRDefault="00D85E91" w:rsidP="00D85E91">
      <w:pPr>
        <w:rPr>
          <w:rFonts w:ascii="Times New Roman" w:eastAsia="Times New Roman" w:hAnsi="Times New Roman" w:cs="Times New Roman"/>
          <w:b/>
          <w:sz w:val="24"/>
          <w:szCs w:val="24"/>
        </w:rPr>
      </w:pPr>
    </w:p>
    <w:p w14:paraId="7C63ADB4" w14:textId="6EC86467" w:rsidR="00D85E91" w:rsidRDefault="00D85E91" w:rsidP="00D85E91">
      <w:pPr>
        <w:rPr>
          <w:rFonts w:ascii="Times New Roman" w:eastAsia="Times New Roman" w:hAnsi="Times New Roman" w:cs="Times New Roman"/>
          <w:b/>
          <w:sz w:val="24"/>
          <w:szCs w:val="24"/>
        </w:rPr>
      </w:pPr>
    </w:p>
    <w:p w14:paraId="18C0A32E" w14:textId="77777777" w:rsidR="00C938EE" w:rsidRDefault="00C938EE" w:rsidP="00D85E91">
      <w:pPr>
        <w:rPr>
          <w:rFonts w:ascii="Times New Roman" w:eastAsia="Times New Roman" w:hAnsi="Times New Roman" w:cs="Times New Roman"/>
          <w:b/>
          <w:sz w:val="24"/>
          <w:szCs w:val="24"/>
        </w:rPr>
      </w:pPr>
    </w:p>
    <w:p w14:paraId="68196462" w14:textId="77777777" w:rsidR="00D85E91" w:rsidRDefault="00D85E91" w:rsidP="00D85E91">
      <w:pPr>
        <w:rPr>
          <w:rFonts w:ascii="Times New Roman" w:eastAsia="Times New Roman" w:hAnsi="Times New Roman" w:cs="Times New Roman"/>
          <w:b/>
          <w:sz w:val="24"/>
          <w:szCs w:val="24"/>
        </w:rPr>
      </w:pPr>
    </w:p>
    <w:p w14:paraId="00000001" w14:textId="279E0953" w:rsidR="000C29E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Effect of Spatial Correlation on Causal Inference of Stochastic Audiovisual Sequences </w:t>
      </w:r>
    </w:p>
    <w:p w14:paraId="00000002" w14:textId="5923FF4F"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daily lives, we are constantly bombarded with information coming from different senses. For example, imagine you are hiking in the woods. Suddenly, you hear </w:t>
      </w:r>
      <w:ins w:id="0" w:author="Michael Landy" w:date="2022-09-15T21:31:00Z">
        <w:r w:rsidR="00916BD7">
          <w:rPr>
            <w:rFonts w:ascii="Times New Roman" w:eastAsia="Times New Roman" w:hAnsi="Times New Roman" w:cs="Times New Roman"/>
            <w:sz w:val="24"/>
            <w:szCs w:val="24"/>
          </w:rPr>
          <w:t>the</w:t>
        </w:r>
      </w:ins>
      <w:del w:id="1" w:author="Michael Landy" w:date="2022-09-15T21:31:00Z">
        <w:r w:rsidDel="00916BD7">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t>
      </w:r>
      <w:del w:id="2" w:author="Michael Landy" w:date="2022-09-15T21:31:00Z">
        <w:r w:rsidDel="00916BD7">
          <w:rPr>
            <w:rFonts w:ascii="Times New Roman" w:eastAsia="Times New Roman" w:hAnsi="Times New Roman" w:cs="Times New Roman"/>
            <w:sz w:val="24"/>
            <w:szCs w:val="24"/>
          </w:rPr>
          <w:delText xml:space="preserve">snake </w:delText>
        </w:r>
      </w:del>
      <w:r>
        <w:rPr>
          <w:rFonts w:ascii="Times New Roman" w:eastAsia="Times New Roman" w:hAnsi="Times New Roman" w:cs="Times New Roman"/>
          <w:sz w:val="24"/>
          <w:szCs w:val="24"/>
        </w:rPr>
        <w:t xml:space="preserve">hissing </w:t>
      </w:r>
      <w:del w:id="3" w:author="Michael Landy" w:date="2022-09-15T21:31:00Z">
        <w:r w:rsidDel="00916BD7">
          <w:rPr>
            <w:rFonts w:ascii="Times New Roman" w:eastAsia="Times New Roman" w:hAnsi="Times New Roman" w:cs="Times New Roman"/>
            <w:sz w:val="24"/>
            <w:szCs w:val="24"/>
          </w:rPr>
          <w:delText xml:space="preserve">sound </w:delText>
        </w:r>
      </w:del>
      <w:ins w:id="4" w:author="Michael Landy" w:date="2022-09-15T21:31:00Z">
        <w:r w:rsidR="00916BD7">
          <w:rPr>
            <w:rFonts w:ascii="Times New Roman" w:eastAsia="Times New Roman" w:hAnsi="Times New Roman" w:cs="Times New Roman"/>
            <w:sz w:val="24"/>
            <w:szCs w:val="24"/>
          </w:rPr>
          <w:t xml:space="preserve">of a snake </w:t>
        </w:r>
      </w:ins>
      <w:r>
        <w:rPr>
          <w:rFonts w:ascii="Times New Roman" w:eastAsia="Times New Roman" w:hAnsi="Times New Roman" w:cs="Times New Roman"/>
          <w:sz w:val="24"/>
          <w:szCs w:val="24"/>
        </w:rPr>
        <w:t xml:space="preserve">coming from the bush in front of you and you also see some movement behind the bush. Combining the auditory and visual information will increase the probability of noticing and correctly locating the snake, which increases the chances of running away from it. However, due to internal noise in the brain and external noise in the environment, sensory signals </w:t>
      </w:r>
      <w:del w:id="5" w:author="Michael Landy" w:date="2022-09-15T21:31:00Z">
        <w:r w:rsidDel="00916BD7">
          <w:rPr>
            <w:rFonts w:ascii="Times New Roman" w:eastAsia="Times New Roman" w:hAnsi="Times New Roman" w:cs="Times New Roman"/>
            <w:sz w:val="24"/>
            <w:szCs w:val="24"/>
          </w:rPr>
          <w:delText xml:space="preserve">would </w:delText>
        </w:r>
      </w:del>
      <w:ins w:id="6" w:author="Michael Landy" w:date="2022-09-15T21:31:00Z">
        <w:r w:rsidR="00916BD7">
          <w:rPr>
            <w:rFonts w:ascii="Times New Roman" w:eastAsia="Times New Roman" w:hAnsi="Times New Roman" w:cs="Times New Roman"/>
            <w:sz w:val="24"/>
            <w:szCs w:val="24"/>
          </w:rPr>
          <w:t xml:space="preserve">will </w:t>
        </w:r>
      </w:ins>
      <w:r>
        <w:rPr>
          <w:rFonts w:ascii="Times New Roman" w:eastAsia="Times New Roman" w:hAnsi="Times New Roman" w:cs="Times New Roman"/>
          <w:sz w:val="24"/>
          <w:szCs w:val="24"/>
        </w:rPr>
        <w:t>not be in perfect agreement, which could be manifested either as having a temporal or a spatial discrepancy. To form a coherent percept of the world, our brain integrates multisensory cues that are likely to be coming from a common source. For example, the ventriloquism effect happens when the observer integrates an auditory cue and a plausible simultaneous visual cue despite the spatial discrepancy between them, which results in a shifted location estimate of the auditory cue towards the location of the visual cue.</w:t>
      </w:r>
    </w:p>
    <w:p w14:paraId="00000003" w14:textId="77777777" w:rsidR="000C29E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the brain does not always integrate information from different sensory modalities. One important factor determining integration is spatiotemporal proximity: if the cues from different modalities are far apart either in space or time, they are likely to be treated as if they originated from different sources and therefore segregated (</w:t>
      </w: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et al., 2007; Wallace et al., 2004; Hairston et al., 2003). In other words, when making an estimate of a stimulus property, the brain makes an inference about the causal relationship between the cross-modal signals. Many studies found that humans indeed perform causal inference in a variety of multisensory tasks (</w:t>
      </w:r>
      <w:proofErr w:type="spellStart"/>
      <w:r>
        <w:rPr>
          <w:rFonts w:ascii="Times New Roman" w:eastAsia="Times New Roman" w:hAnsi="Times New Roman" w:cs="Times New Roman"/>
          <w:sz w:val="24"/>
          <w:szCs w:val="24"/>
        </w:rPr>
        <w:t>Dokka</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Badde</w:t>
      </w:r>
      <w:proofErr w:type="spellEnd"/>
      <w:r>
        <w:rPr>
          <w:rFonts w:ascii="Times New Roman" w:eastAsia="Times New Roman" w:hAnsi="Times New Roman" w:cs="Times New Roman"/>
          <w:sz w:val="24"/>
          <w:szCs w:val="24"/>
        </w:rPr>
        <w:t xml:space="preserve"> et al., 2020; </w:t>
      </w:r>
      <w:proofErr w:type="spellStart"/>
      <w:r>
        <w:rPr>
          <w:rFonts w:ascii="Times New Roman" w:eastAsia="Times New Roman" w:hAnsi="Times New Roman" w:cs="Times New Roman"/>
          <w:sz w:val="24"/>
          <w:szCs w:val="24"/>
        </w:rPr>
        <w:t>Magnotti</w:t>
      </w:r>
      <w:proofErr w:type="spellEnd"/>
      <w:r>
        <w:rPr>
          <w:rFonts w:ascii="Times New Roman" w:eastAsia="Times New Roman" w:hAnsi="Times New Roman" w:cs="Times New Roman"/>
          <w:sz w:val="24"/>
          <w:szCs w:val="24"/>
        </w:rPr>
        <w:t xml:space="preserve"> &amp; Beauchamp, 2017). </w:t>
      </w:r>
    </w:p>
    <w:p w14:paraId="00000004" w14:textId="3A45914F" w:rsidR="000C29E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role of causal inference in multisensory perception has been studied extensively (</w:t>
      </w: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Wozny</w:t>
      </w:r>
      <w:proofErr w:type="spellEnd"/>
      <w:r>
        <w:rPr>
          <w:rFonts w:ascii="Times New Roman" w:eastAsia="Times New Roman" w:hAnsi="Times New Roman" w:cs="Times New Roman"/>
          <w:sz w:val="24"/>
          <w:szCs w:val="24"/>
        </w:rPr>
        <w:t xml:space="preserve"> et al., 2010; Cao et al., 2019), but the stimuli used in these studies </w:t>
      </w:r>
      <w:r>
        <w:rPr>
          <w:rFonts w:ascii="Times New Roman" w:eastAsia="Times New Roman" w:hAnsi="Times New Roman" w:cs="Times New Roman"/>
          <w:sz w:val="24"/>
          <w:szCs w:val="24"/>
        </w:rPr>
        <w:lastRenderedPageBreak/>
        <w:t xml:space="preserve">were single events. However, in the natural environment, many stimuli encountered in daily life are sequences of stimuli, e.g., fireworks, footsteps, </w:t>
      </w:r>
      <w:r w:rsidR="0006027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integrating single sensory events from different modalities, when encountering stochastic sequences of multisensory events, the brain also performs causal inference. In this case, spatiotemporal correlation becomes the main factor </w:t>
      </w:r>
      <w:ins w:id="7" w:author="Michael Landy" w:date="2022-09-15T21:32:00Z">
        <w:r w:rsidR="00916BD7">
          <w:rPr>
            <w:rFonts w:ascii="Times New Roman" w:eastAsia="Times New Roman" w:hAnsi="Times New Roman" w:cs="Times New Roman"/>
            <w:sz w:val="24"/>
            <w:szCs w:val="24"/>
          </w:rPr>
          <w:t xml:space="preserve">for determining whether the </w:t>
        </w:r>
      </w:ins>
      <w:r>
        <w:rPr>
          <w:rFonts w:ascii="Times New Roman" w:eastAsia="Times New Roman" w:hAnsi="Times New Roman" w:cs="Times New Roman"/>
          <w:sz w:val="24"/>
          <w:szCs w:val="24"/>
        </w:rPr>
        <w:t xml:space="preserve">underlying </w:t>
      </w:r>
      <w:del w:id="8" w:author="Michael Landy" w:date="2022-09-15T21:32:00Z">
        <w:r w:rsidDel="00916BD7">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cues </w:t>
      </w:r>
      <w:del w:id="9" w:author="Michael Landy" w:date="2022-09-15T21:32:00Z">
        <w:r w:rsidDel="00916BD7">
          <w:rPr>
            <w:rFonts w:ascii="Times New Roman" w:eastAsia="Times New Roman" w:hAnsi="Times New Roman" w:cs="Times New Roman"/>
            <w:sz w:val="24"/>
            <w:szCs w:val="24"/>
          </w:rPr>
          <w:delText xml:space="preserve">to </w:delText>
        </w:r>
      </w:del>
      <w:ins w:id="10" w:author="Michael Landy" w:date="2022-09-15T21:32:00Z">
        <w:r w:rsidR="00916BD7">
          <w:rPr>
            <w:rFonts w:ascii="Times New Roman" w:eastAsia="Times New Roman" w:hAnsi="Times New Roman" w:cs="Times New Roman"/>
            <w:sz w:val="24"/>
            <w:szCs w:val="24"/>
          </w:rPr>
          <w:t xml:space="preserve">should </w:t>
        </w:r>
      </w:ins>
      <w:r>
        <w:rPr>
          <w:rFonts w:ascii="Times New Roman" w:eastAsia="Times New Roman" w:hAnsi="Times New Roman" w:cs="Times New Roman"/>
          <w:sz w:val="24"/>
          <w:szCs w:val="24"/>
        </w:rPr>
        <w:t xml:space="preserve">be integrated. </w:t>
      </w:r>
      <w:del w:id="11" w:author="Michael Landy" w:date="2022-09-15T21:32:00Z">
        <w:r w:rsidDel="00916BD7">
          <w:rPr>
            <w:rFonts w:ascii="Times New Roman" w:eastAsia="Times New Roman" w:hAnsi="Times New Roman" w:cs="Times New Roman"/>
            <w:sz w:val="24"/>
            <w:szCs w:val="24"/>
          </w:rPr>
          <w:delText xml:space="preserve">Various </w:delText>
        </w:r>
      </w:del>
      <w:ins w:id="12" w:author="Michael Landy" w:date="2022-09-15T21:32:00Z">
        <w:r w:rsidR="00916BD7">
          <w:rPr>
            <w:rFonts w:ascii="Times New Roman" w:eastAsia="Times New Roman" w:hAnsi="Times New Roman" w:cs="Times New Roman"/>
            <w:sz w:val="24"/>
            <w:szCs w:val="24"/>
          </w:rPr>
          <w:t xml:space="preserve">Several </w:t>
        </w:r>
      </w:ins>
      <w:r>
        <w:rPr>
          <w:rFonts w:ascii="Times New Roman" w:eastAsia="Times New Roman" w:hAnsi="Times New Roman" w:cs="Times New Roman"/>
          <w:sz w:val="24"/>
          <w:szCs w:val="24"/>
        </w:rPr>
        <w:t xml:space="preserve">studies have investigated the role of temporal cross-correlation between auditory and visual signals on multisensory integration and causal inference (Locke &amp; Landy, 2017; Parise et al., 2012, 2013; Parise &amp; Ernst, 2016). For example, Parise and colleagues (2012) presented trains of either unimodal visual, unimodal auditory, or bimodal audiovisual stimuli, the temporal structure of which was manipulated to be correlated or uncorrelated while the spatial locations of which always coincided. Participants were asked to localize the perceived location of the stimuli. The results showed that participants’ response precision in bimodal trials relative to unimodal trials was statistically optimal only when audiovisual stimuli were temporally correlated, indicating that temporal correlation was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when inferring whether the audiovisual signals shared a common cause (Parise et al., 2012). </w:t>
      </w:r>
    </w:p>
    <w:p w14:paraId="00000005" w14:textId="77777777" w:rsidR="000C29E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study</w:t>
      </w:r>
    </w:p>
    <w:p w14:paraId="00000006" w14:textId="120DF0A7"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to date, no study has investigated the role of spatial correlation in causal inference and multisensory integration. Here, I </w:t>
      </w:r>
      <w:del w:id="13" w:author="Michael Landy" w:date="2022-09-15T21:33:00Z">
        <w:r w:rsidDel="00916BD7">
          <w:rPr>
            <w:rFonts w:ascii="Times New Roman" w:eastAsia="Times New Roman" w:hAnsi="Times New Roman" w:cs="Times New Roman"/>
            <w:sz w:val="24"/>
            <w:szCs w:val="24"/>
          </w:rPr>
          <w:delText xml:space="preserve">set </w:delText>
        </w:r>
      </w:del>
      <w:ins w:id="14" w:author="Michael Landy" w:date="2022-09-15T21:33:00Z">
        <w:r w:rsidR="00916BD7">
          <w:rPr>
            <w:rFonts w:ascii="Times New Roman" w:eastAsia="Times New Roman" w:hAnsi="Times New Roman" w:cs="Times New Roman"/>
            <w:sz w:val="24"/>
            <w:szCs w:val="24"/>
          </w:rPr>
          <w:t xml:space="preserve">maintain </w:t>
        </w:r>
      </w:ins>
      <w:r>
        <w:rPr>
          <w:rFonts w:ascii="Times New Roman" w:eastAsia="Times New Roman" w:hAnsi="Times New Roman" w:cs="Times New Roman"/>
          <w:sz w:val="24"/>
          <w:szCs w:val="24"/>
        </w:rPr>
        <w:t xml:space="preserve">audiovisual </w:t>
      </w:r>
      <w:del w:id="15" w:author="Michael Landy" w:date="2022-09-15T21:33:00Z">
        <w:r w:rsidDel="00916BD7">
          <w:rPr>
            <w:rFonts w:ascii="Times New Roman" w:eastAsia="Times New Roman" w:hAnsi="Times New Roman" w:cs="Times New Roman"/>
            <w:sz w:val="24"/>
            <w:szCs w:val="24"/>
          </w:rPr>
          <w:delText xml:space="preserve">stimuli to be </w:delText>
        </w:r>
      </w:del>
      <w:r>
        <w:rPr>
          <w:rFonts w:ascii="Times New Roman" w:eastAsia="Times New Roman" w:hAnsi="Times New Roman" w:cs="Times New Roman"/>
          <w:sz w:val="24"/>
          <w:szCs w:val="24"/>
        </w:rPr>
        <w:t xml:space="preserve">temporally </w:t>
      </w:r>
      <w:del w:id="16" w:author="Michael Landy" w:date="2022-09-15T21:33:00Z">
        <w:r w:rsidDel="00916BD7">
          <w:rPr>
            <w:rFonts w:ascii="Times New Roman" w:eastAsia="Times New Roman" w:hAnsi="Times New Roman" w:cs="Times New Roman"/>
            <w:sz w:val="24"/>
            <w:szCs w:val="24"/>
          </w:rPr>
          <w:delText xml:space="preserve">synched </w:delText>
        </w:r>
      </w:del>
      <w:ins w:id="17" w:author="Michael Landy" w:date="2022-09-15T21:33:00Z">
        <w:r w:rsidR="00916BD7">
          <w:rPr>
            <w:rFonts w:ascii="Times New Roman" w:eastAsia="Times New Roman" w:hAnsi="Times New Roman" w:cs="Times New Roman"/>
            <w:sz w:val="24"/>
            <w:szCs w:val="24"/>
          </w:rPr>
          <w:t xml:space="preserve">synchrony </w:t>
        </w:r>
      </w:ins>
      <w:r>
        <w:rPr>
          <w:rFonts w:ascii="Times New Roman" w:eastAsia="Times New Roman" w:hAnsi="Times New Roman" w:cs="Times New Roman"/>
          <w:sz w:val="24"/>
          <w:szCs w:val="24"/>
        </w:rPr>
        <w:t>and manipulate spatial correlation between audi</w:t>
      </w:r>
      <w:ins w:id="18" w:author="Michael Landy" w:date="2022-09-15T21:33:00Z">
        <w:r w:rsidR="00916BD7">
          <w:rPr>
            <w:rFonts w:ascii="Times New Roman" w:eastAsia="Times New Roman" w:hAnsi="Times New Roman" w:cs="Times New Roman"/>
            <w:sz w:val="24"/>
            <w:szCs w:val="24"/>
          </w:rPr>
          <w:t xml:space="preserve">tory and </w:t>
        </w:r>
      </w:ins>
      <w:del w:id="19" w:author="Michael Landy" w:date="2022-09-15T21:33:00Z">
        <w:r w:rsidDel="00916BD7">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visual stimuli, from completely correlated (each pair of events within the auditory and the visual sequences are co-located in space) to uncorrelated (the location of each event within the auditory or the visual sequence is randomized within a range such that the correlation between the two sequences is 0). The spatial discrepancies between the auditory and visual sequences are introduced by varying the physical </w:t>
      </w:r>
      <w:r>
        <w:rPr>
          <w:rFonts w:ascii="Times New Roman" w:eastAsia="Times New Roman" w:hAnsi="Times New Roman" w:cs="Times New Roman"/>
          <w:sz w:val="24"/>
          <w:szCs w:val="24"/>
        </w:rPr>
        <w:lastRenderedPageBreak/>
        <w:t>location of the centroid of each sequence. I ask participants to localize the centroid of the sequences in both modalities and ask them to make an explicit causal</w:t>
      </w:r>
      <w:ins w:id="20" w:author="Michael Landy" w:date="2022-09-15T21:33:00Z">
        <w:r w:rsidR="00916BD7">
          <w:rPr>
            <w:rFonts w:ascii="Times New Roman" w:eastAsia="Times New Roman" w:hAnsi="Times New Roman" w:cs="Times New Roman"/>
            <w:sz w:val="24"/>
            <w:szCs w:val="24"/>
          </w:rPr>
          <w:t>-</w:t>
        </w:r>
      </w:ins>
      <w:del w:id="21" w:author="Michael Landy" w:date="2022-09-15T21:33:00Z">
        <w:r w:rsidDel="00916BD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inference judgment. </w:t>
      </w:r>
    </w:p>
    <w:p w14:paraId="00000007" w14:textId="125B6A85"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If spatial correlation operates as a cue for causal inference, auditory and visual signals </w:t>
      </w:r>
      <w:del w:id="22" w:author="Michael Landy" w:date="2022-09-15T21:34:00Z">
        <w:r w:rsidDel="00916BD7">
          <w:rPr>
            <w:rFonts w:ascii="Times New Roman" w:eastAsia="Times New Roman" w:hAnsi="Times New Roman" w:cs="Times New Roman"/>
            <w:sz w:val="24"/>
            <w:szCs w:val="24"/>
          </w:rPr>
          <w:delText xml:space="preserve">would </w:delText>
        </w:r>
      </w:del>
      <w:ins w:id="23" w:author="Michael Landy" w:date="2022-09-15T21:34:00Z">
        <w:r w:rsidR="00916BD7">
          <w:rPr>
            <w:rFonts w:ascii="Times New Roman" w:eastAsia="Times New Roman" w:hAnsi="Times New Roman" w:cs="Times New Roman"/>
            <w:sz w:val="24"/>
            <w:szCs w:val="24"/>
          </w:rPr>
          <w:t xml:space="preserve">will </w:t>
        </w:r>
      </w:ins>
      <w:r>
        <w:rPr>
          <w:rFonts w:ascii="Times New Roman" w:eastAsia="Times New Roman" w:hAnsi="Times New Roman" w:cs="Times New Roman"/>
          <w:sz w:val="24"/>
          <w:szCs w:val="24"/>
        </w:rPr>
        <w:t xml:space="preserve">be integrated more </w:t>
      </w:r>
      <w:del w:id="24" w:author="Michael Landy" w:date="2022-09-15T21:34:00Z">
        <w:r w:rsidDel="00916BD7">
          <w:rPr>
            <w:rFonts w:ascii="Times New Roman" w:eastAsia="Times New Roman" w:hAnsi="Times New Roman" w:cs="Times New Roman"/>
            <w:sz w:val="24"/>
            <w:szCs w:val="24"/>
          </w:rPr>
          <w:delText xml:space="preserve">optimally </w:delText>
        </w:r>
      </w:del>
      <w:ins w:id="25" w:author="Michael Landy" w:date="2022-09-15T21:34:00Z">
        <w:r w:rsidR="00916BD7">
          <w:rPr>
            <w:rFonts w:ascii="Times New Roman" w:eastAsia="Times New Roman" w:hAnsi="Times New Roman" w:cs="Times New Roman"/>
            <w:sz w:val="24"/>
            <w:szCs w:val="24"/>
          </w:rPr>
          <w:t xml:space="preserve">fully </w:t>
        </w:r>
      </w:ins>
      <w:r>
        <w:rPr>
          <w:rFonts w:ascii="Times New Roman" w:eastAsia="Times New Roman" w:hAnsi="Times New Roman" w:cs="Times New Roman"/>
          <w:sz w:val="24"/>
          <w:szCs w:val="24"/>
        </w:rPr>
        <w:t>when their spatial correlation is higher</w:t>
      </w:r>
      <w:ins w:id="26" w:author="Michael Landy" w:date="2022-09-15T21:34:00Z">
        <w:r w:rsidR="00916BD7">
          <w:rPr>
            <w:rFonts w:ascii="Times New Roman" w:eastAsia="Times New Roman" w:hAnsi="Times New Roman" w:cs="Times New Roman"/>
            <w:sz w:val="24"/>
            <w:szCs w:val="24"/>
          </w:rPr>
          <w:t xml:space="preserve"> due to the causal inference of a common source</w:t>
        </w:r>
      </w:ins>
      <w:r>
        <w:rPr>
          <w:rFonts w:ascii="Times New Roman" w:eastAsia="Times New Roman" w:hAnsi="Times New Roman" w:cs="Times New Roman"/>
          <w:sz w:val="24"/>
          <w:szCs w:val="24"/>
        </w:rPr>
        <w:t xml:space="preserve">. I hypothesize that participants’ localization responses will shift toward the location of the centroid of the other modality, compared to their localization responses in unimodal trials and they will be more likely to report that the two cues share a common cause. </w:t>
      </w:r>
    </w:p>
    <w:p w14:paraId="00000008" w14:textId="77777777" w:rsidR="000C29E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00000009" w14:textId="77777777" w:rsidR="000C29ED"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Apparatus and Stimuli </w:t>
      </w:r>
    </w:p>
    <w:p w14:paraId="0000000A" w14:textId="77777777" w:rsidR="000C29ED"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experiment will be conducted in a dark, semi sound-attenuated room. Participants will be seated comfortably with their chins rested on a chin rest. </w:t>
      </w:r>
    </w:p>
    <w:p w14:paraId="0000000B" w14:textId="00C1AE30"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visual event is a brief flash of </w:t>
      </w:r>
      <w:ins w:id="27" w:author="Michael Landy" w:date="2022-09-15T21:34:00Z">
        <w:r w:rsidR="00916BD7">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low-contrast Gaussian blob projected onto a gray background. An auditory event is a brief broadband noise burst, delivered via headphones. Each stimulus presentation is a sequence of five visual and/or five auditory events,</w:t>
      </w:r>
      <w:ins w:id="28" w:author="Jiaming Xu" w:date="2022-09-17T14:34:00Z">
        <w:r w:rsidR="000617E7">
          <w:rPr>
            <w:rFonts w:ascii="Times New Roman" w:eastAsia="Times New Roman" w:hAnsi="Times New Roman" w:cs="Times New Roman"/>
            <w:sz w:val="24"/>
            <w:szCs w:val="24"/>
          </w:rPr>
          <w:t xml:space="preserve"> presented every 500 </w:t>
        </w:r>
        <w:proofErr w:type="spellStart"/>
        <w:r w:rsidR="000617E7">
          <w:rPr>
            <w:rFonts w:ascii="Times New Roman" w:eastAsia="Times New Roman" w:hAnsi="Times New Roman" w:cs="Times New Roman"/>
            <w:sz w:val="24"/>
            <w:szCs w:val="24"/>
          </w:rPr>
          <w:t>ms</w:t>
        </w:r>
        <w:proofErr w:type="spellEnd"/>
        <w:r w:rsidR="000617E7">
          <w:rPr>
            <w:rFonts w:ascii="Times New Roman" w:eastAsia="Times New Roman" w:hAnsi="Times New Roman" w:cs="Times New Roman"/>
            <w:sz w:val="24"/>
            <w:szCs w:val="24"/>
          </w:rPr>
          <w:t xml:space="preserve"> </w:t>
        </w:r>
      </w:ins>
      <w:del w:id="29" w:author="Jiaming Xu" w:date="2022-09-17T14:34:00Z">
        <w:r w:rsidDel="000617E7">
          <w:rPr>
            <w:rFonts w:ascii="Times New Roman" w:eastAsia="Times New Roman" w:hAnsi="Times New Roman" w:cs="Times New Roman"/>
            <w:sz w:val="24"/>
            <w:szCs w:val="24"/>
          </w:rPr>
          <w:delText xml:space="preserve"> </w:delText>
        </w:r>
        <w:commentRangeStart w:id="30"/>
        <w:r w:rsidDel="000617E7">
          <w:rPr>
            <w:rFonts w:ascii="Times New Roman" w:eastAsia="Times New Roman" w:hAnsi="Times New Roman" w:cs="Times New Roman"/>
            <w:sz w:val="24"/>
            <w:szCs w:val="24"/>
          </w:rPr>
          <w:delText xml:space="preserve">evenly </w:delText>
        </w:r>
        <w:commentRangeEnd w:id="30"/>
        <w:r w:rsidR="00916BD7" w:rsidDel="000617E7">
          <w:rPr>
            <w:rStyle w:val="CommentReference"/>
          </w:rPr>
          <w:commentReference w:id="30"/>
        </w:r>
        <w:r w:rsidDel="000617E7">
          <w:rPr>
            <w:rFonts w:ascii="Times New Roman" w:eastAsia="Times New Roman" w:hAnsi="Times New Roman" w:cs="Times New Roman"/>
            <w:sz w:val="24"/>
            <w:szCs w:val="24"/>
          </w:rPr>
          <w:delText xml:space="preserve">distributed </w:delText>
        </w:r>
      </w:del>
      <w:r>
        <w:rPr>
          <w:rFonts w:ascii="Times New Roman" w:eastAsia="Times New Roman" w:hAnsi="Times New Roman" w:cs="Times New Roman"/>
          <w:sz w:val="24"/>
          <w:szCs w:val="24"/>
        </w:rPr>
        <w:t>over a 2 s temporal interval. The spatial locations of all visual and auditory events range from</w:t>
      </w:r>
      <w:r w:rsidR="0006027A">
        <w:rPr>
          <w:rFonts w:ascii="Times New Roman" w:eastAsia="Times New Roman" w:hAnsi="Times New Roman" w:cs="Times New Roman"/>
          <w:sz w:val="24"/>
          <w:szCs w:val="24"/>
        </w:rPr>
        <w:t xml:space="preserve"> </w:t>
      </w:r>
      <w:del w:id="31" w:author="Jiaming Xu" w:date="2022-09-17T14:35:00Z">
        <w:r w:rsidR="0006027A" w:rsidDel="000617E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r w:rsidR="000602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18° </w:t>
      </w:r>
      <w:del w:id="32" w:author="Michael Landy" w:date="2022-09-15T21:36:00Z">
        <w:r w:rsidDel="00F7047D">
          <w:rPr>
            <w:rFonts w:ascii="Times New Roman" w:eastAsia="Times New Roman" w:hAnsi="Times New Roman" w:cs="Times New Roman"/>
            <w:sz w:val="24"/>
            <w:szCs w:val="24"/>
          </w:rPr>
          <w:delText xml:space="preserve">from the farthest left </w:delText>
        </w:r>
      </w:del>
      <w:r>
        <w:rPr>
          <w:rFonts w:ascii="Times New Roman" w:eastAsia="Times New Roman" w:hAnsi="Times New Roman" w:cs="Times New Roman"/>
          <w:sz w:val="24"/>
          <w:szCs w:val="24"/>
        </w:rPr>
        <w:t xml:space="preserve">to 18° </w:t>
      </w:r>
      <w:del w:id="33" w:author="Michael Landy" w:date="2022-09-15T21:36:00Z">
        <w:r w:rsidDel="00F7047D">
          <w:rPr>
            <w:rFonts w:ascii="Times New Roman" w:eastAsia="Times New Roman" w:hAnsi="Times New Roman" w:cs="Times New Roman"/>
            <w:sz w:val="24"/>
            <w:szCs w:val="24"/>
          </w:rPr>
          <w:delText>from the farthest right on</w:delText>
        </w:r>
      </w:del>
      <w:ins w:id="34" w:author="Michael Landy" w:date="2022-09-15T21:36:00Z">
        <w:r w:rsidR="00F7047D">
          <w:rPr>
            <w:rFonts w:ascii="Times New Roman" w:eastAsia="Times New Roman" w:hAnsi="Times New Roman" w:cs="Times New Roman"/>
            <w:sz w:val="24"/>
            <w:szCs w:val="24"/>
          </w:rPr>
          <w:t>along</w:t>
        </w:r>
      </w:ins>
      <w:r>
        <w:rPr>
          <w:rFonts w:ascii="Times New Roman" w:eastAsia="Times New Roman" w:hAnsi="Times New Roman" w:cs="Times New Roman"/>
          <w:sz w:val="24"/>
          <w:szCs w:val="24"/>
        </w:rPr>
        <w:t xml:space="preserve"> a horizontal line. Each sequence of visual or auditory events has a spatial window of 15°, that is, the locations of individual visual or auditory events are randomized within the range of 15° and centered on the centroid. In bimodal trials, the spatial structure of each pair of visual and auditory sequences are manipulated to have various spatial correlations between them, ranging from 0-1. </w:t>
      </w:r>
      <w:commentRangeStart w:id="35"/>
      <w:r>
        <w:rPr>
          <w:rFonts w:ascii="Times New Roman" w:eastAsia="Times New Roman" w:hAnsi="Times New Roman" w:cs="Times New Roman"/>
          <w:sz w:val="24"/>
          <w:szCs w:val="24"/>
        </w:rPr>
        <w:t xml:space="preserve">The centroids of the auditory sequences are </w:t>
      </w:r>
      <w:ins w:id="36" w:author="Jiaming Xu" w:date="2022-09-17T15:18:00Z">
        <w:r w:rsidR="004E31C5">
          <w:rPr>
            <w:rFonts w:ascii="Times New Roman" w:eastAsia="Times New Roman" w:hAnsi="Times New Roman" w:cs="Times New Roman"/>
            <w:sz w:val="24"/>
            <w:szCs w:val="24"/>
          </w:rPr>
          <w:t>fixed</w:t>
        </w:r>
      </w:ins>
      <w:del w:id="37" w:author="Jiaming Xu" w:date="2022-09-17T15:17:00Z">
        <w:r w:rsidDel="004E31C5">
          <w:rPr>
            <w:rFonts w:ascii="Times New Roman" w:eastAsia="Times New Roman" w:hAnsi="Times New Roman" w:cs="Times New Roman"/>
            <w:sz w:val="24"/>
            <w:szCs w:val="24"/>
          </w:rPr>
          <w:delText>situated</w:delText>
        </w:r>
      </w:del>
      <w:r>
        <w:rPr>
          <w:rFonts w:ascii="Times New Roman" w:eastAsia="Times New Roman" w:hAnsi="Times New Roman" w:cs="Times New Roman"/>
          <w:sz w:val="24"/>
          <w:szCs w:val="24"/>
        </w:rPr>
        <w:t xml:space="preserve"> at the left, right, or center locations while the centroids of the visual sequences are situated at the left or right locations, yielding six combinations with various spatial discrepancies.</w:t>
      </w:r>
      <w:commentRangeEnd w:id="35"/>
      <w:r w:rsidR="00F7047D">
        <w:rPr>
          <w:rStyle w:val="CommentReference"/>
        </w:rPr>
        <w:commentReference w:id="35"/>
      </w:r>
      <w:r>
        <w:rPr>
          <w:rFonts w:ascii="Times New Roman" w:eastAsia="Times New Roman" w:hAnsi="Times New Roman" w:cs="Times New Roman"/>
          <w:sz w:val="24"/>
          <w:szCs w:val="24"/>
        </w:rPr>
        <w:t xml:space="preserve"> </w:t>
      </w:r>
    </w:p>
    <w:p w14:paraId="0000000C" w14:textId="7C7690F6"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create compelling spatialized sounds, in a preliminary session the raw auditory events will be played from a loudspeaker behind an acoustically transparent screen from each of </w:t>
      </w:r>
      <w:del w:id="38" w:author="Michael Landy" w:date="2022-09-15T21:37:00Z">
        <w:r w:rsidDel="00F7047D">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20 spatial positions and recorded with a pair of in-ear binaural microphones placed inside the left and right ear canals of each participant. The recording for each participant will then be cut into short clips, each containing the sound of </w:t>
      </w:r>
      <w:del w:id="39" w:author="Michael Landy" w:date="2022-09-15T21:38:00Z">
        <w:r w:rsidDel="00F7047D">
          <w:rPr>
            <w:rFonts w:ascii="Times New Roman" w:eastAsia="Times New Roman" w:hAnsi="Times New Roman" w:cs="Times New Roman"/>
            <w:sz w:val="24"/>
            <w:szCs w:val="24"/>
          </w:rPr>
          <w:delText xml:space="preserve">one </w:delText>
        </w:r>
      </w:del>
      <w:ins w:id="40" w:author="Michael Landy" w:date="2022-09-15T21:38:00Z">
        <w:r w:rsidR="00F7047D">
          <w:rPr>
            <w:rFonts w:ascii="Times New Roman" w:eastAsia="Times New Roman" w:hAnsi="Times New Roman" w:cs="Times New Roman"/>
            <w:sz w:val="24"/>
            <w:szCs w:val="24"/>
          </w:rPr>
          <w:t xml:space="preserve">an </w:t>
        </w:r>
      </w:ins>
      <w:r>
        <w:rPr>
          <w:rFonts w:ascii="Times New Roman" w:eastAsia="Times New Roman" w:hAnsi="Times New Roman" w:cs="Times New Roman"/>
          <w:sz w:val="24"/>
          <w:szCs w:val="24"/>
        </w:rPr>
        <w:t xml:space="preserve">auditory event at a </w:t>
      </w:r>
      <w:del w:id="41" w:author="Michael Landy" w:date="2022-09-15T21:38:00Z">
        <w:r w:rsidDel="00F7047D">
          <w:rPr>
            <w:rFonts w:ascii="Times New Roman" w:eastAsia="Times New Roman" w:hAnsi="Times New Roman" w:cs="Times New Roman"/>
            <w:sz w:val="24"/>
            <w:szCs w:val="24"/>
          </w:rPr>
          <w:delText xml:space="preserve">certain </w:delText>
        </w:r>
      </w:del>
      <w:ins w:id="42" w:author="Michael Landy" w:date="2022-09-15T21:38:00Z">
        <w:r w:rsidR="00F7047D">
          <w:rPr>
            <w:rFonts w:ascii="Times New Roman" w:eastAsia="Times New Roman" w:hAnsi="Times New Roman" w:cs="Times New Roman"/>
            <w:sz w:val="24"/>
            <w:szCs w:val="24"/>
          </w:rPr>
          <w:t xml:space="preserve">specific </w:t>
        </w:r>
      </w:ins>
      <w:r>
        <w:rPr>
          <w:rFonts w:ascii="Times New Roman" w:eastAsia="Times New Roman" w:hAnsi="Times New Roman" w:cs="Times New Roman"/>
          <w:sz w:val="24"/>
          <w:szCs w:val="24"/>
        </w:rPr>
        <w:t xml:space="preserve">spatial location. By performing this procedure individually for each participant, the auditory stimuli are </w:t>
      </w:r>
      <w:ins w:id="43" w:author="Michael Landy" w:date="2022-09-15T21:38:00Z">
        <w:r w:rsidR="00F7047D">
          <w:rPr>
            <w:rFonts w:ascii="Times New Roman" w:eastAsia="Times New Roman" w:hAnsi="Times New Roman" w:cs="Times New Roman"/>
            <w:sz w:val="24"/>
            <w:szCs w:val="24"/>
          </w:rPr>
          <w:t xml:space="preserve">effectively </w:t>
        </w:r>
      </w:ins>
      <w:r>
        <w:rPr>
          <w:rFonts w:ascii="Times New Roman" w:eastAsia="Times New Roman" w:hAnsi="Times New Roman" w:cs="Times New Roman"/>
          <w:sz w:val="24"/>
          <w:szCs w:val="24"/>
        </w:rPr>
        <w:t xml:space="preserve">filtered by the individual’s head-related transfer function, thereby providing rich and ecological cues for </w:t>
      </w:r>
      <w:ins w:id="44" w:author="Michael Landy" w:date="2022-09-15T21:38:00Z">
        <w:r w:rsidR="00F7047D">
          <w:rPr>
            <w:rFonts w:ascii="Times New Roman" w:eastAsia="Times New Roman" w:hAnsi="Times New Roman" w:cs="Times New Roman"/>
            <w:sz w:val="24"/>
            <w:szCs w:val="24"/>
          </w:rPr>
          <w:t xml:space="preserve">externalized </w:t>
        </w:r>
      </w:ins>
      <w:r>
        <w:rPr>
          <w:rFonts w:ascii="Times New Roman" w:eastAsia="Times New Roman" w:hAnsi="Times New Roman" w:cs="Times New Roman"/>
          <w:sz w:val="24"/>
          <w:szCs w:val="24"/>
        </w:rPr>
        <w:t>sound localization</w:t>
      </w:r>
      <w:ins w:id="45" w:author="Michael Landy" w:date="2022-09-15T21:38:00Z">
        <w:r w:rsidR="00F7047D">
          <w:rPr>
            <w:rFonts w:ascii="Times New Roman" w:eastAsia="Times New Roman" w:hAnsi="Times New Roman" w:cs="Times New Roman"/>
            <w:sz w:val="24"/>
            <w:szCs w:val="24"/>
          </w:rPr>
          <w:t xml:space="preserve"> when played back over headphones</w:t>
        </w:r>
      </w:ins>
      <w:r>
        <w:rPr>
          <w:rFonts w:ascii="Times New Roman" w:eastAsia="Times New Roman" w:hAnsi="Times New Roman" w:cs="Times New Roman"/>
          <w:sz w:val="24"/>
          <w:szCs w:val="24"/>
        </w:rPr>
        <w:t xml:space="preserve">. </w:t>
      </w:r>
    </w:p>
    <w:p w14:paraId="0000000D" w14:textId="28DB77E2"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perceptual location of each auditory event for each participant, in a preparatory experiment, participants will </w:t>
      </w:r>
      <w:commentRangeStart w:id="46"/>
      <w:r>
        <w:rPr>
          <w:rFonts w:ascii="Times New Roman" w:eastAsia="Times New Roman" w:hAnsi="Times New Roman" w:cs="Times New Roman"/>
          <w:sz w:val="24"/>
          <w:szCs w:val="24"/>
        </w:rPr>
        <w:t xml:space="preserve">localize </w:t>
      </w:r>
      <w:commentRangeEnd w:id="46"/>
      <w:r w:rsidR="00F7047D">
        <w:rPr>
          <w:rStyle w:val="CommentReference"/>
        </w:rPr>
        <w:commentReference w:id="46"/>
      </w:r>
      <w:r>
        <w:rPr>
          <w:rFonts w:ascii="Times New Roman" w:eastAsia="Times New Roman" w:hAnsi="Times New Roman" w:cs="Times New Roman"/>
          <w:sz w:val="24"/>
          <w:szCs w:val="24"/>
        </w:rPr>
        <w:t>each of the auditory events recorded from 20 spatial locations 20 times played from headphones, the order of which will be randomized. Then, the perceptual location of each auditory event can be computed by calculating the mean localization response of that location. To find the perceptual</w:t>
      </w:r>
      <w:ins w:id="47" w:author="Michael Landy" w:date="2022-09-15T21:39:00Z">
        <w:r w:rsidR="00F7047D">
          <w:rPr>
            <w:rFonts w:ascii="Times New Roman" w:eastAsia="Times New Roman" w:hAnsi="Times New Roman" w:cs="Times New Roman"/>
            <w:sz w:val="24"/>
            <w:szCs w:val="24"/>
          </w:rPr>
          <w:t>ly corresponding</w:t>
        </w:r>
      </w:ins>
      <w:r>
        <w:rPr>
          <w:rFonts w:ascii="Times New Roman" w:eastAsia="Times New Roman" w:hAnsi="Times New Roman" w:cs="Times New Roman"/>
          <w:sz w:val="24"/>
          <w:szCs w:val="24"/>
        </w:rPr>
        <w:t xml:space="preserve"> locations of 20 visual events for each participant, I </w:t>
      </w:r>
      <w:r w:rsidR="000C215A">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fit a linear regression to the mean auditory localization responses for each participant. The perceptual locations of auditory and visual events for each participant will be used to generate their individualized auditory and visual sequences and their respective centroids in the main experiment. </w:t>
      </w:r>
    </w:p>
    <w:p w14:paraId="0000000E" w14:textId="77777777" w:rsidR="000C29E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0F" w14:textId="4397BD69" w:rsidR="000C29E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will consist of four preparatory experiments and two main experiments. The purposes of the preparatory experiments are to find perceptual event (auditory and visual) locations for each participant based on their individual perceptual biases, to </w:t>
      </w:r>
      <w:del w:id="48" w:author="Michael Landy" w:date="2022-09-15T21:40:00Z">
        <w:r w:rsidDel="00F7047D">
          <w:rPr>
            <w:rFonts w:ascii="Times New Roman" w:eastAsia="Times New Roman" w:hAnsi="Times New Roman" w:cs="Times New Roman"/>
            <w:sz w:val="24"/>
            <w:szCs w:val="24"/>
          </w:rPr>
          <w:delText xml:space="preserve">get </w:delText>
        </w:r>
      </w:del>
      <w:ins w:id="49" w:author="Michael Landy" w:date="2022-09-15T21:40:00Z">
        <w:r w:rsidR="00F7047D">
          <w:rPr>
            <w:rFonts w:ascii="Times New Roman" w:eastAsia="Times New Roman" w:hAnsi="Times New Roman" w:cs="Times New Roman"/>
            <w:sz w:val="24"/>
            <w:szCs w:val="24"/>
          </w:rPr>
          <w:t xml:space="preserve">familiarize </w:t>
        </w:r>
      </w:ins>
      <w:r>
        <w:rPr>
          <w:rFonts w:ascii="Times New Roman" w:eastAsia="Times New Roman" w:hAnsi="Times New Roman" w:cs="Times New Roman"/>
          <w:sz w:val="24"/>
          <w:szCs w:val="24"/>
        </w:rPr>
        <w:t xml:space="preserve">participants </w:t>
      </w:r>
      <w:del w:id="50" w:author="Michael Landy" w:date="2022-09-15T21:40:00Z">
        <w:r w:rsidDel="00F7047D">
          <w:rPr>
            <w:rFonts w:ascii="Times New Roman" w:eastAsia="Times New Roman" w:hAnsi="Times New Roman" w:cs="Times New Roman"/>
            <w:sz w:val="24"/>
            <w:szCs w:val="24"/>
          </w:rPr>
          <w:delText xml:space="preserve">familiarized </w:delText>
        </w:r>
      </w:del>
      <w:r>
        <w:rPr>
          <w:rFonts w:ascii="Times New Roman" w:eastAsia="Times New Roman" w:hAnsi="Times New Roman" w:cs="Times New Roman"/>
          <w:sz w:val="24"/>
          <w:szCs w:val="24"/>
        </w:rPr>
        <w:t xml:space="preserve">with the experimental setup, the stimuli, and the task, and to obtain information about participants’ memory and motor noise. </w:t>
      </w:r>
    </w:p>
    <w:p w14:paraId="00000010" w14:textId="15606D5B"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first main experiment is a unimodal localization task. On each trial, participants will be presented with either a visual sequence or an auditory sequence with a duration of 2 s (the order </w:t>
      </w:r>
      <w:ins w:id="51" w:author="Michael Landy" w:date="2022-09-15T21:40:00Z">
        <w:r w:rsidR="00F7047D">
          <w:rPr>
            <w:rFonts w:ascii="Times New Roman" w:eastAsia="Times New Roman" w:hAnsi="Times New Roman" w:cs="Times New Roman"/>
            <w:sz w:val="24"/>
            <w:szCs w:val="24"/>
          </w:rPr>
          <w:t xml:space="preserve">of auditory and visual trials </w:t>
        </w:r>
      </w:ins>
      <w:r>
        <w:rPr>
          <w:rFonts w:ascii="Times New Roman" w:eastAsia="Times New Roman" w:hAnsi="Times New Roman" w:cs="Times New Roman"/>
          <w:sz w:val="24"/>
          <w:szCs w:val="24"/>
        </w:rPr>
        <w:t xml:space="preserve">will be randomized). After each stimulus presentation, participants will localize the centroid of that sequence using the trackball on a mouse. Scrolling the trackball will move a visual cursor left and right pointing at the horizontal line where stimuli are presented. Once participants move the visual cursor to the desired location, they </w:t>
      </w:r>
      <w:del w:id="52" w:author="Michael Landy" w:date="2022-09-15T21:41:00Z">
        <w:r w:rsidDel="00F7047D">
          <w:rPr>
            <w:rFonts w:ascii="Times New Roman" w:eastAsia="Times New Roman" w:hAnsi="Times New Roman" w:cs="Times New Roman"/>
            <w:sz w:val="24"/>
            <w:szCs w:val="24"/>
          </w:rPr>
          <w:delText xml:space="preserve">will </w:delText>
        </w:r>
        <w:r w:rsidR="0006027A" w:rsidDel="00F7047D">
          <w:rPr>
            <w:rFonts w:ascii="Times New Roman" w:eastAsia="Times New Roman" w:hAnsi="Times New Roman" w:cs="Times New Roman"/>
            <w:sz w:val="24"/>
            <w:szCs w:val="24"/>
          </w:rPr>
          <w:delText xml:space="preserve">left </w:delText>
        </w:r>
      </w:del>
      <w:r w:rsidR="0006027A">
        <w:rPr>
          <w:rFonts w:ascii="Times New Roman" w:eastAsia="Times New Roman" w:hAnsi="Times New Roman" w:cs="Times New Roman"/>
          <w:sz w:val="24"/>
          <w:szCs w:val="24"/>
        </w:rPr>
        <w:t>click</w:t>
      </w:r>
      <w:r>
        <w:rPr>
          <w:rFonts w:ascii="Times New Roman" w:eastAsia="Times New Roman" w:hAnsi="Times New Roman" w:cs="Times New Roman"/>
          <w:sz w:val="24"/>
          <w:szCs w:val="24"/>
        </w:rPr>
        <w:t xml:space="preserve"> </w:t>
      </w:r>
      <w:ins w:id="53" w:author="Michael Landy" w:date="2022-09-15T21:41:00Z">
        <w:r w:rsidR="00F7047D">
          <w:rPr>
            <w:rFonts w:ascii="Times New Roman" w:eastAsia="Times New Roman" w:hAnsi="Times New Roman" w:cs="Times New Roman"/>
            <w:sz w:val="24"/>
            <w:szCs w:val="24"/>
          </w:rPr>
          <w:t xml:space="preserve">a mouse button </w:t>
        </w:r>
      </w:ins>
      <w:r>
        <w:rPr>
          <w:rFonts w:ascii="Times New Roman" w:eastAsia="Times New Roman" w:hAnsi="Times New Roman" w:cs="Times New Roman"/>
          <w:sz w:val="24"/>
          <w:szCs w:val="24"/>
        </w:rPr>
        <w:t>to confirm</w:t>
      </w:r>
      <w:ins w:id="54" w:author="Michael Landy" w:date="2022-09-15T21:41:00Z">
        <w:r w:rsidR="00F7047D">
          <w:rPr>
            <w:rFonts w:ascii="Times New Roman" w:eastAsia="Times New Roman" w:hAnsi="Times New Roman" w:cs="Times New Roman"/>
            <w:sz w:val="24"/>
            <w:szCs w:val="24"/>
          </w:rPr>
          <w:t xml:space="preserve"> that they are satisfied with the location setting</w:t>
        </w:r>
      </w:ins>
      <w:r>
        <w:rPr>
          <w:rFonts w:ascii="Times New Roman" w:eastAsia="Times New Roman" w:hAnsi="Times New Roman" w:cs="Times New Roman"/>
          <w:sz w:val="24"/>
          <w:szCs w:val="24"/>
        </w:rPr>
        <w:t>.</w:t>
      </w:r>
      <w:del w:id="55" w:author="Michael Landy" w:date="2022-09-15T21:41:00Z">
        <w:r w:rsidDel="00F7047D">
          <w:rPr>
            <w:rFonts w:ascii="Times New Roman" w:eastAsia="Times New Roman" w:hAnsi="Times New Roman" w:cs="Times New Roman"/>
            <w:sz w:val="24"/>
            <w:szCs w:val="24"/>
          </w:rPr>
          <w:delText xml:space="preserve"> </w:delText>
        </w:r>
      </w:del>
    </w:p>
    <w:p w14:paraId="00000011" w14:textId="1EA3280A"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main experiment is a bimodal localization task. On each trial, participants will be presented with sequences of visual and auditory events with a duration of 2 s, simultaneously, and with various spatial discrepancies between </w:t>
      </w:r>
      <w:del w:id="56" w:author="Michael Landy" w:date="2022-09-15T21:41:00Z">
        <w:r w:rsidDel="00C87835">
          <w:rPr>
            <w:rFonts w:ascii="Times New Roman" w:eastAsia="Times New Roman" w:hAnsi="Times New Roman" w:cs="Times New Roman"/>
            <w:sz w:val="24"/>
            <w:szCs w:val="24"/>
          </w:rPr>
          <w:delText>them</w:delText>
        </w:r>
      </w:del>
      <w:ins w:id="57" w:author="Michael Landy" w:date="2022-09-15T21:41:00Z">
        <w:r w:rsidR="00C87835">
          <w:rPr>
            <w:rFonts w:ascii="Times New Roman" w:eastAsia="Times New Roman" w:hAnsi="Times New Roman" w:cs="Times New Roman"/>
            <w:sz w:val="24"/>
            <w:szCs w:val="24"/>
          </w:rPr>
          <w:t>two centroids</w:t>
        </w:r>
      </w:ins>
      <w:r>
        <w:rPr>
          <w:rFonts w:ascii="Times New Roman" w:eastAsia="Times New Roman" w:hAnsi="Times New Roman" w:cs="Times New Roman"/>
          <w:sz w:val="24"/>
          <w:szCs w:val="24"/>
        </w:rPr>
        <w:t xml:space="preserve">. After each stimulus presentation, participants will localize the centroid of either the auditory sequence or the visual sequence while ignoring the other modality. Participants will be asked to localize the centroid of the auditory sequence in half of the trials and localize the centroid of the visual sequence in the other half of the trials, the order of which will be randomized. After making a localization response, participants will be asked to judge whether the two stimuli </w:t>
      </w:r>
      <w:del w:id="58" w:author="Michael Landy" w:date="2022-09-15T21:42:00Z">
        <w:r w:rsidDel="00C87835">
          <w:rPr>
            <w:rFonts w:ascii="Times New Roman" w:eastAsia="Times New Roman" w:hAnsi="Times New Roman" w:cs="Times New Roman"/>
            <w:sz w:val="24"/>
            <w:szCs w:val="24"/>
          </w:rPr>
          <w:delText>are coming</w:delText>
        </w:r>
      </w:del>
      <w:ins w:id="59" w:author="Michael Landy" w:date="2022-09-15T21:42:00Z">
        <w:r w:rsidR="00C87835">
          <w:rPr>
            <w:rFonts w:ascii="Times New Roman" w:eastAsia="Times New Roman" w:hAnsi="Times New Roman" w:cs="Times New Roman"/>
            <w:sz w:val="24"/>
            <w:szCs w:val="24"/>
          </w:rPr>
          <w:t>came</w:t>
        </w:r>
      </w:ins>
      <w:r>
        <w:rPr>
          <w:rFonts w:ascii="Times New Roman" w:eastAsia="Times New Roman" w:hAnsi="Times New Roman" w:cs="Times New Roman"/>
          <w:sz w:val="24"/>
          <w:szCs w:val="24"/>
        </w:rPr>
        <w:t xml:space="preserve"> from the same </w:t>
      </w:r>
      <w:del w:id="60" w:author="Michael Landy" w:date="2022-09-15T21:42:00Z">
        <w:r w:rsidDel="00C87835">
          <w:rPr>
            <w:rFonts w:ascii="Times New Roman" w:eastAsia="Times New Roman" w:hAnsi="Times New Roman" w:cs="Times New Roman"/>
            <w:sz w:val="24"/>
            <w:szCs w:val="24"/>
          </w:rPr>
          <w:delText xml:space="preserve">source </w:delText>
        </w:r>
      </w:del>
      <w:r>
        <w:rPr>
          <w:rFonts w:ascii="Times New Roman" w:eastAsia="Times New Roman" w:hAnsi="Times New Roman" w:cs="Times New Roman"/>
          <w:sz w:val="24"/>
          <w:szCs w:val="24"/>
        </w:rPr>
        <w:t>or separate sources</w:t>
      </w:r>
      <w:del w:id="61" w:author="Michael Landy" w:date="2022-09-15T21:42:00Z">
        <w:r w:rsidDel="00C87835">
          <w:rPr>
            <w:rFonts w:ascii="Times New Roman" w:eastAsia="Times New Roman" w:hAnsi="Times New Roman" w:cs="Times New Roman"/>
            <w:sz w:val="24"/>
            <w:szCs w:val="24"/>
          </w:rPr>
          <w:delText xml:space="preserve"> using left or right click on the mouse following the prompt on the screen</w:delText>
        </w:r>
      </w:del>
      <w:r>
        <w:rPr>
          <w:rFonts w:ascii="Times New Roman" w:eastAsia="Times New Roman" w:hAnsi="Times New Roman" w:cs="Times New Roman"/>
          <w:sz w:val="24"/>
          <w:szCs w:val="24"/>
        </w:rPr>
        <w:t xml:space="preserve">. </w:t>
      </w:r>
    </w:p>
    <w:p w14:paraId="00000012" w14:textId="77777777" w:rsidR="000C29E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0000013" w14:textId="02E85D64" w:rsidR="000C29ED" w:rsidDel="004E31C5" w:rsidRDefault="00000000">
      <w:pPr>
        <w:spacing w:line="480" w:lineRule="auto"/>
        <w:ind w:firstLine="720"/>
        <w:rPr>
          <w:del w:id="62" w:author="Jiaming Xu" w:date="2022-09-17T15:17: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how the brain detects and integrates </w:t>
      </w:r>
      <w:r w:rsidR="0006027A">
        <w:rPr>
          <w:rFonts w:ascii="Times New Roman" w:eastAsia="Times New Roman" w:hAnsi="Times New Roman" w:cs="Times New Roman"/>
          <w:sz w:val="24"/>
          <w:szCs w:val="24"/>
        </w:rPr>
        <w:t>spatially related</w:t>
      </w:r>
      <w:r>
        <w:rPr>
          <w:rFonts w:ascii="Times New Roman" w:eastAsia="Times New Roman" w:hAnsi="Times New Roman" w:cs="Times New Roman"/>
          <w:sz w:val="24"/>
          <w:szCs w:val="24"/>
        </w:rPr>
        <w:t xml:space="preserve"> information across continuous streams of multisensory signals and how it adapts to spatial conflicts between the sensory modalities, I plan to fit the data to the multisensory correlation detector (MCD) model, which was initially adapted from the </w:t>
      </w:r>
      <w:proofErr w:type="spellStart"/>
      <w:r>
        <w:rPr>
          <w:rFonts w:ascii="Times New Roman" w:eastAsia="Times New Roman" w:hAnsi="Times New Roman" w:cs="Times New Roman"/>
          <w:sz w:val="24"/>
          <w:szCs w:val="24"/>
        </w:rPr>
        <w:t>Hassenstein</w:t>
      </w:r>
      <w:proofErr w:type="spellEnd"/>
      <w:r>
        <w:rPr>
          <w:rFonts w:ascii="Times New Roman" w:eastAsia="Times New Roman" w:hAnsi="Times New Roman" w:cs="Times New Roman"/>
          <w:sz w:val="24"/>
          <w:szCs w:val="24"/>
        </w:rPr>
        <w:t>-Reichardt detector for visual motion perception and has successfully replicated human behavior in empirical studies (Parise &amp; Ernst, 2016).</w:t>
      </w:r>
    </w:p>
    <w:p w14:paraId="00000015" w14:textId="77777777" w:rsidR="000C29ED" w:rsidDel="004E31C5" w:rsidRDefault="000C29ED" w:rsidP="0006027A">
      <w:pPr>
        <w:spacing w:line="523" w:lineRule="auto"/>
        <w:rPr>
          <w:del w:id="63" w:author="Jiaming Xu" w:date="2022-09-17T15:17:00Z"/>
          <w:rFonts w:ascii="Times New Roman" w:eastAsia="Times New Roman" w:hAnsi="Times New Roman" w:cs="Times New Roman"/>
          <w:b/>
          <w:sz w:val="24"/>
          <w:szCs w:val="24"/>
        </w:rPr>
      </w:pPr>
    </w:p>
    <w:p w14:paraId="00000016" w14:textId="7B091A3F" w:rsidR="000C29ED" w:rsidDel="004E31C5" w:rsidRDefault="00000000" w:rsidP="004E31C5">
      <w:pPr>
        <w:spacing w:line="523" w:lineRule="auto"/>
        <w:jc w:val="center"/>
        <w:rPr>
          <w:del w:id="64" w:author="Jiaming Xu" w:date="2022-09-17T15:17:00Z"/>
          <w:rFonts w:ascii="Times New Roman" w:eastAsia="Times New Roman" w:hAnsi="Times New Roman" w:cs="Times New Roman"/>
          <w:b/>
          <w:sz w:val="24"/>
          <w:szCs w:val="24"/>
        </w:rPr>
        <w:pPrChange w:id="65" w:author="Jiaming Xu" w:date="2022-09-17T15:17:00Z">
          <w:pPr>
            <w:spacing w:line="523" w:lineRule="auto"/>
            <w:jc w:val="center"/>
          </w:pPr>
        </w:pPrChange>
      </w:pPr>
      <w:del w:id="66" w:author="Jiaming Xu" w:date="2022-09-17T15:17:00Z">
        <w:r w:rsidDel="004E31C5">
          <w:rPr>
            <w:rFonts w:ascii="Times New Roman" w:eastAsia="Times New Roman" w:hAnsi="Times New Roman" w:cs="Times New Roman"/>
            <w:b/>
            <w:sz w:val="24"/>
            <w:szCs w:val="24"/>
          </w:rPr>
          <w:delText>Budget Justification</w:delText>
        </w:r>
      </w:del>
    </w:p>
    <w:p w14:paraId="00000017" w14:textId="74246AA1" w:rsidR="000C29ED" w:rsidDel="004E31C5" w:rsidRDefault="00000000" w:rsidP="004E31C5">
      <w:pPr>
        <w:spacing w:line="523" w:lineRule="auto"/>
        <w:rPr>
          <w:del w:id="67" w:author="Jiaming Xu" w:date="2022-09-17T15:17:00Z"/>
          <w:rFonts w:ascii="Times New Roman" w:eastAsia="Times New Roman" w:hAnsi="Times New Roman" w:cs="Times New Roman"/>
          <w:sz w:val="24"/>
          <w:szCs w:val="24"/>
        </w:rPr>
        <w:pPrChange w:id="68" w:author="Jiaming Xu" w:date="2022-09-17T15:17:00Z">
          <w:pPr>
            <w:spacing w:line="523" w:lineRule="auto"/>
            <w:ind w:firstLine="720"/>
          </w:pPr>
        </w:pPrChange>
      </w:pPr>
      <w:del w:id="69" w:author="Jiaming Xu" w:date="2022-09-17T15:17:00Z">
        <w:r w:rsidDel="004E31C5">
          <w:rPr>
            <w:rFonts w:ascii="Times New Roman" w:eastAsia="Times New Roman" w:hAnsi="Times New Roman" w:cs="Times New Roman"/>
            <w:sz w:val="24"/>
            <w:szCs w:val="24"/>
          </w:rPr>
          <w:delText xml:space="preserve">I would like to request $1000 to conduct this study, with this full amount going towards participant payment. I plan to recruit 15 participants. Each participant will be compensated </w:delText>
        </w:r>
      </w:del>
      <w:ins w:id="70" w:author="Michael Landy" w:date="2022-09-15T21:42:00Z">
        <w:del w:id="71" w:author="Jiaming Xu" w:date="2022-09-17T15:17:00Z">
          <w:r w:rsidR="00C87835" w:rsidDel="004E31C5">
            <w:rPr>
              <w:rFonts w:ascii="Times New Roman" w:eastAsia="Times New Roman" w:hAnsi="Times New Roman" w:cs="Times New Roman"/>
              <w:sz w:val="24"/>
              <w:szCs w:val="24"/>
            </w:rPr>
            <w:delText>$21 per ho</w:delText>
          </w:r>
        </w:del>
        <w:del w:id="72" w:author="Jiaming Xu" w:date="2022-09-17T15:15:00Z">
          <w:r w:rsidR="00C87835" w:rsidDel="00B82D0C">
            <w:rPr>
              <w:rFonts w:ascii="Times New Roman" w:eastAsia="Times New Roman" w:hAnsi="Times New Roman" w:cs="Times New Roman"/>
              <w:sz w:val="24"/>
              <w:szCs w:val="24"/>
            </w:rPr>
            <w:delText>use</w:delText>
          </w:r>
        </w:del>
        <w:del w:id="73" w:author="Jiaming Xu" w:date="2022-09-17T15:17:00Z">
          <w:r w:rsidR="00C87835" w:rsidDel="004E31C5">
            <w:rPr>
              <w:rFonts w:ascii="Times New Roman" w:eastAsia="Times New Roman" w:hAnsi="Times New Roman" w:cs="Times New Roman"/>
              <w:sz w:val="24"/>
              <w:szCs w:val="24"/>
            </w:rPr>
            <w:delText xml:space="preserve"> </w:delText>
          </w:r>
        </w:del>
      </w:ins>
      <w:del w:id="74" w:author="Jiaming Xu" w:date="2022-09-17T15:17:00Z">
        <w:r w:rsidDel="004E31C5">
          <w:rPr>
            <w:rFonts w:ascii="Times New Roman" w:eastAsia="Times New Roman" w:hAnsi="Times New Roman" w:cs="Times New Roman"/>
            <w:sz w:val="24"/>
            <w:szCs w:val="24"/>
          </w:rPr>
          <w:delText xml:space="preserve">for 6 hours of their participation with $12 an hour. Dr. Landy's lab research fund will cover the rest of the participant payment and additional costs for lab equipment. </w:delText>
        </w:r>
      </w:del>
    </w:p>
    <w:p w14:paraId="00000018" w14:textId="77777777" w:rsidR="000C29ED" w:rsidRDefault="000C29ED" w:rsidP="004E31C5">
      <w:pPr>
        <w:spacing w:line="480" w:lineRule="auto"/>
        <w:ind w:firstLine="720"/>
        <w:rPr>
          <w:rFonts w:ascii="Times New Roman" w:eastAsia="Times New Roman" w:hAnsi="Times New Roman" w:cs="Times New Roman"/>
          <w:sz w:val="24"/>
          <w:szCs w:val="24"/>
        </w:rPr>
      </w:pPr>
    </w:p>
    <w:p w14:paraId="00000019" w14:textId="77777777" w:rsidR="000C29ED" w:rsidRDefault="000C29ED">
      <w:pPr>
        <w:spacing w:line="480" w:lineRule="auto"/>
        <w:rPr>
          <w:rFonts w:ascii="Times New Roman" w:eastAsia="Times New Roman" w:hAnsi="Times New Roman" w:cs="Times New Roman"/>
          <w:sz w:val="24"/>
          <w:szCs w:val="24"/>
        </w:rPr>
      </w:pPr>
    </w:p>
    <w:p w14:paraId="0000001A" w14:textId="77777777" w:rsidR="000C29ED" w:rsidDel="004E31C5" w:rsidRDefault="000C29ED" w:rsidP="004E31C5">
      <w:pPr>
        <w:spacing w:line="480" w:lineRule="auto"/>
        <w:jc w:val="center"/>
        <w:rPr>
          <w:del w:id="75" w:author="Jiaming Xu" w:date="2022-09-17T15:17:00Z"/>
          <w:rFonts w:ascii="Times New Roman" w:eastAsia="Times New Roman" w:hAnsi="Times New Roman" w:cs="Times New Roman"/>
          <w:sz w:val="24"/>
          <w:szCs w:val="24"/>
        </w:rPr>
        <w:pPrChange w:id="76" w:author="Jiaming Xu" w:date="2022-09-17T15:17:00Z">
          <w:pPr>
            <w:spacing w:line="480" w:lineRule="auto"/>
          </w:pPr>
        </w:pPrChange>
      </w:pPr>
    </w:p>
    <w:p w14:paraId="0000001B" w14:textId="77777777" w:rsidR="000C29ED" w:rsidDel="004E31C5" w:rsidRDefault="000C29ED" w:rsidP="004E31C5">
      <w:pPr>
        <w:spacing w:line="480" w:lineRule="auto"/>
        <w:jc w:val="center"/>
        <w:rPr>
          <w:del w:id="77" w:author="Jiaming Xu" w:date="2022-09-17T15:17:00Z"/>
          <w:rFonts w:ascii="Times New Roman" w:eastAsia="Times New Roman" w:hAnsi="Times New Roman" w:cs="Times New Roman"/>
          <w:sz w:val="24"/>
          <w:szCs w:val="24"/>
        </w:rPr>
        <w:pPrChange w:id="78" w:author="Jiaming Xu" w:date="2022-09-17T15:17:00Z">
          <w:pPr>
            <w:spacing w:line="480" w:lineRule="auto"/>
          </w:pPr>
        </w:pPrChange>
      </w:pPr>
    </w:p>
    <w:p w14:paraId="0000001C" w14:textId="5986DC66" w:rsidR="000C29ED" w:rsidDel="004E31C5" w:rsidRDefault="000C29ED" w:rsidP="004E31C5">
      <w:pPr>
        <w:spacing w:line="480" w:lineRule="auto"/>
        <w:jc w:val="center"/>
        <w:rPr>
          <w:del w:id="79" w:author="Jiaming Xu" w:date="2022-09-17T15:17:00Z"/>
          <w:rFonts w:ascii="Times New Roman" w:eastAsia="Times New Roman" w:hAnsi="Times New Roman" w:cs="Times New Roman"/>
          <w:sz w:val="24"/>
          <w:szCs w:val="24"/>
        </w:rPr>
        <w:pPrChange w:id="80" w:author="Jiaming Xu" w:date="2022-09-17T15:17:00Z">
          <w:pPr>
            <w:spacing w:line="480" w:lineRule="auto"/>
          </w:pPr>
        </w:pPrChange>
      </w:pPr>
    </w:p>
    <w:p w14:paraId="0000001D" w14:textId="25C21C9C" w:rsidR="000C29ED" w:rsidDel="004E31C5" w:rsidRDefault="000C29ED" w:rsidP="004E31C5">
      <w:pPr>
        <w:spacing w:line="480" w:lineRule="auto"/>
        <w:jc w:val="center"/>
        <w:rPr>
          <w:del w:id="81" w:author="Jiaming Xu" w:date="2022-09-17T15:17:00Z"/>
          <w:rFonts w:ascii="Times New Roman" w:eastAsia="Times New Roman" w:hAnsi="Times New Roman" w:cs="Times New Roman"/>
          <w:sz w:val="24"/>
          <w:szCs w:val="24"/>
        </w:rPr>
        <w:pPrChange w:id="82" w:author="Jiaming Xu" w:date="2022-09-17T15:17:00Z">
          <w:pPr>
            <w:spacing w:line="480" w:lineRule="auto"/>
          </w:pPr>
        </w:pPrChange>
      </w:pPr>
    </w:p>
    <w:p w14:paraId="0000001E" w14:textId="22D04133" w:rsidR="000C29ED" w:rsidDel="004E31C5" w:rsidRDefault="000C29ED" w:rsidP="004E31C5">
      <w:pPr>
        <w:spacing w:line="480" w:lineRule="auto"/>
        <w:jc w:val="center"/>
        <w:rPr>
          <w:del w:id="83" w:author="Jiaming Xu" w:date="2022-09-17T15:17:00Z"/>
          <w:rFonts w:ascii="Times New Roman" w:eastAsia="Times New Roman" w:hAnsi="Times New Roman" w:cs="Times New Roman"/>
          <w:sz w:val="24"/>
          <w:szCs w:val="24"/>
        </w:rPr>
        <w:pPrChange w:id="84" w:author="Jiaming Xu" w:date="2022-09-17T15:17:00Z">
          <w:pPr>
            <w:spacing w:line="480" w:lineRule="auto"/>
          </w:pPr>
        </w:pPrChange>
      </w:pPr>
    </w:p>
    <w:p w14:paraId="0000001F" w14:textId="2A6201AB" w:rsidR="000C29ED" w:rsidDel="004E31C5" w:rsidRDefault="000C29ED" w:rsidP="004E31C5">
      <w:pPr>
        <w:spacing w:line="480" w:lineRule="auto"/>
        <w:jc w:val="center"/>
        <w:rPr>
          <w:del w:id="85" w:author="Jiaming Xu" w:date="2022-09-17T15:17:00Z"/>
          <w:rFonts w:ascii="Times New Roman" w:eastAsia="Times New Roman" w:hAnsi="Times New Roman" w:cs="Times New Roman"/>
          <w:sz w:val="24"/>
          <w:szCs w:val="24"/>
        </w:rPr>
        <w:pPrChange w:id="86" w:author="Jiaming Xu" w:date="2022-09-17T15:17:00Z">
          <w:pPr>
            <w:spacing w:line="480" w:lineRule="auto"/>
          </w:pPr>
        </w:pPrChange>
      </w:pPr>
    </w:p>
    <w:p w14:paraId="00000020" w14:textId="0CE6C32F" w:rsidR="000C29ED" w:rsidDel="004E31C5" w:rsidRDefault="000C29ED" w:rsidP="004E31C5">
      <w:pPr>
        <w:spacing w:line="480" w:lineRule="auto"/>
        <w:jc w:val="center"/>
        <w:rPr>
          <w:del w:id="87" w:author="Jiaming Xu" w:date="2022-09-17T15:17:00Z"/>
          <w:rFonts w:ascii="Times New Roman" w:eastAsia="Times New Roman" w:hAnsi="Times New Roman" w:cs="Times New Roman"/>
          <w:sz w:val="24"/>
          <w:szCs w:val="24"/>
        </w:rPr>
        <w:pPrChange w:id="88" w:author="Jiaming Xu" w:date="2022-09-17T15:17:00Z">
          <w:pPr>
            <w:spacing w:line="480" w:lineRule="auto"/>
          </w:pPr>
        </w:pPrChange>
      </w:pPr>
    </w:p>
    <w:p w14:paraId="00000021" w14:textId="0BDA8F2F" w:rsidR="000C29ED" w:rsidDel="004E31C5" w:rsidRDefault="000C29ED" w:rsidP="004E31C5">
      <w:pPr>
        <w:spacing w:line="480" w:lineRule="auto"/>
        <w:jc w:val="center"/>
        <w:rPr>
          <w:del w:id="89" w:author="Jiaming Xu" w:date="2022-09-17T15:17:00Z"/>
          <w:rFonts w:ascii="Times New Roman" w:eastAsia="Times New Roman" w:hAnsi="Times New Roman" w:cs="Times New Roman"/>
          <w:sz w:val="24"/>
          <w:szCs w:val="24"/>
        </w:rPr>
        <w:pPrChange w:id="90" w:author="Jiaming Xu" w:date="2022-09-17T15:17:00Z">
          <w:pPr>
            <w:spacing w:line="480" w:lineRule="auto"/>
          </w:pPr>
        </w:pPrChange>
      </w:pPr>
    </w:p>
    <w:p w14:paraId="00000022" w14:textId="5AB3BEE3" w:rsidR="000C29ED" w:rsidDel="004E31C5" w:rsidRDefault="000C29ED" w:rsidP="004E31C5">
      <w:pPr>
        <w:spacing w:line="480" w:lineRule="auto"/>
        <w:jc w:val="center"/>
        <w:rPr>
          <w:del w:id="91" w:author="Jiaming Xu" w:date="2022-09-17T15:17:00Z"/>
          <w:rFonts w:ascii="Times New Roman" w:eastAsia="Times New Roman" w:hAnsi="Times New Roman" w:cs="Times New Roman"/>
          <w:sz w:val="24"/>
          <w:szCs w:val="24"/>
        </w:rPr>
        <w:pPrChange w:id="92" w:author="Jiaming Xu" w:date="2022-09-17T15:17:00Z">
          <w:pPr>
            <w:spacing w:line="480" w:lineRule="auto"/>
          </w:pPr>
        </w:pPrChange>
      </w:pPr>
    </w:p>
    <w:p w14:paraId="00000023" w14:textId="3CAEE8E0" w:rsidR="000C29ED" w:rsidDel="004E31C5" w:rsidRDefault="000C29ED" w:rsidP="004E31C5">
      <w:pPr>
        <w:spacing w:line="480" w:lineRule="auto"/>
        <w:jc w:val="center"/>
        <w:rPr>
          <w:del w:id="93" w:author="Jiaming Xu" w:date="2022-09-17T15:17:00Z"/>
          <w:rFonts w:ascii="Times New Roman" w:eastAsia="Times New Roman" w:hAnsi="Times New Roman" w:cs="Times New Roman"/>
          <w:sz w:val="24"/>
          <w:szCs w:val="24"/>
        </w:rPr>
        <w:pPrChange w:id="94" w:author="Jiaming Xu" w:date="2022-09-17T15:17:00Z">
          <w:pPr>
            <w:spacing w:line="480" w:lineRule="auto"/>
          </w:pPr>
        </w:pPrChange>
      </w:pPr>
    </w:p>
    <w:p w14:paraId="00000024" w14:textId="1D28AE1F" w:rsidR="000C29ED" w:rsidDel="004E31C5" w:rsidRDefault="000C29ED" w:rsidP="004E31C5">
      <w:pPr>
        <w:spacing w:line="480" w:lineRule="auto"/>
        <w:jc w:val="center"/>
        <w:rPr>
          <w:del w:id="95" w:author="Jiaming Xu" w:date="2022-09-17T15:17:00Z"/>
          <w:rFonts w:ascii="Times New Roman" w:eastAsia="Times New Roman" w:hAnsi="Times New Roman" w:cs="Times New Roman"/>
          <w:sz w:val="24"/>
          <w:szCs w:val="24"/>
        </w:rPr>
        <w:pPrChange w:id="96" w:author="Jiaming Xu" w:date="2022-09-17T15:17:00Z">
          <w:pPr>
            <w:spacing w:line="480" w:lineRule="auto"/>
          </w:pPr>
        </w:pPrChange>
      </w:pPr>
    </w:p>
    <w:p w14:paraId="00000025" w14:textId="3CAC9F72" w:rsidR="000C29ED" w:rsidDel="004E31C5" w:rsidRDefault="000C29ED" w:rsidP="004E31C5">
      <w:pPr>
        <w:spacing w:line="480" w:lineRule="auto"/>
        <w:jc w:val="center"/>
        <w:rPr>
          <w:del w:id="97" w:author="Jiaming Xu" w:date="2022-09-17T15:17:00Z"/>
          <w:rFonts w:ascii="Times New Roman" w:eastAsia="Times New Roman" w:hAnsi="Times New Roman" w:cs="Times New Roman"/>
          <w:sz w:val="24"/>
          <w:szCs w:val="24"/>
        </w:rPr>
        <w:pPrChange w:id="98" w:author="Jiaming Xu" w:date="2022-09-17T15:17:00Z">
          <w:pPr>
            <w:spacing w:line="480" w:lineRule="auto"/>
          </w:pPr>
        </w:pPrChange>
      </w:pPr>
    </w:p>
    <w:p w14:paraId="00000026" w14:textId="456DBD7E" w:rsidR="000C29ED" w:rsidDel="004E31C5" w:rsidRDefault="000C29ED" w:rsidP="004E31C5">
      <w:pPr>
        <w:spacing w:line="480" w:lineRule="auto"/>
        <w:jc w:val="center"/>
        <w:rPr>
          <w:del w:id="99" w:author="Jiaming Xu" w:date="2022-09-17T15:17:00Z"/>
          <w:rFonts w:ascii="Times New Roman" w:eastAsia="Times New Roman" w:hAnsi="Times New Roman" w:cs="Times New Roman"/>
          <w:sz w:val="24"/>
          <w:szCs w:val="24"/>
        </w:rPr>
        <w:pPrChange w:id="100" w:author="Jiaming Xu" w:date="2022-09-17T15:17:00Z">
          <w:pPr>
            <w:spacing w:line="480" w:lineRule="auto"/>
          </w:pPr>
        </w:pPrChange>
      </w:pPr>
    </w:p>
    <w:p w14:paraId="00000027" w14:textId="1E0B65E3" w:rsidR="000C29ED" w:rsidDel="004E31C5" w:rsidRDefault="000C29ED" w:rsidP="004E31C5">
      <w:pPr>
        <w:spacing w:line="480" w:lineRule="auto"/>
        <w:jc w:val="center"/>
        <w:rPr>
          <w:del w:id="101" w:author="Jiaming Xu" w:date="2022-09-17T15:17:00Z"/>
          <w:rFonts w:ascii="Times New Roman" w:eastAsia="Times New Roman" w:hAnsi="Times New Roman" w:cs="Times New Roman"/>
          <w:sz w:val="24"/>
          <w:szCs w:val="24"/>
        </w:rPr>
        <w:pPrChange w:id="102" w:author="Jiaming Xu" w:date="2022-09-17T15:17:00Z">
          <w:pPr>
            <w:spacing w:line="480" w:lineRule="auto"/>
          </w:pPr>
        </w:pPrChange>
      </w:pPr>
    </w:p>
    <w:p w14:paraId="00000028" w14:textId="36508A82" w:rsidR="000C29ED" w:rsidDel="004E31C5" w:rsidRDefault="000C29ED" w:rsidP="004E31C5">
      <w:pPr>
        <w:spacing w:line="480" w:lineRule="auto"/>
        <w:jc w:val="center"/>
        <w:rPr>
          <w:del w:id="103" w:author="Jiaming Xu" w:date="2022-09-17T15:17:00Z"/>
          <w:rFonts w:ascii="Times New Roman" w:eastAsia="Times New Roman" w:hAnsi="Times New Roman" w:cs="Times New Roman"/>
          <w:sz w:val="24"/>
          <w:szCs w:val="24"/>
        </w:rPr>
        <w:pPrChange w:id="104" w:author="Jiaming Xu" w:date="2022-09-17T15:17:00Z">
          <w:pPr>
            <w:spacing w:line="480" w:lineRule="auto"/>
          </w:pPr>
        </w:pPrChange>
      </w:pPr>
    </w:p>
    <w:p w14:paraId="00000029" w14:textId="4ADE7D49" w:rsidR="000C29ED" w:rsidRDefault="00000000" w:rsidP="004E31C5">
      <w:pPr>
        <w:spacing w:line="480" w:lineRule="auto"/>
        <w:jc w:val="center"/>
        <w:rPr>
          <w:rFonts w:ascii="Times New Roman" w:eastAsia="Times New Roman" w:hAnsi="Times New Roman" w:cs="Times New Roman"/>
          <w:sz w:val="24"/>
          <w:szCs w:val="24"/>
        </w:rPr>
      </w:pPr>
      <w:del w:id="105" w:author="Jiaming Xu" w:date="2022-09-17T15:17:00Z">
        <w:r w:rsidDel="004E31C5">
          <w:br w:type="page"/>
        </w:r>
      </w:del>
      <w:r>
        <w:rPr>
          <w:rFonts w:ascii="Times New Roman" w:eastAsia="Times New Roman" w:hAnsi="Times New Roman" w:cs="Times New Roman"/>
          <w:sz w:val="24"/>
          <w:szCs w:val="24"/>
        </w:rPr>
        <w:t>References</w:t>
      </w:r>
    </w:p>
    <w:p w14:paraId="0000002A"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Badde</w:t>
      </w:r>
      <w:proofErr w:type="spellEnd"/>
      <w:r>
        <w:rPr>
          <w:rFonts w:ascii="Times New Roman" w:eastAsia="Times New Roman" w:hAnsi="Times New Roman" w:cs="Times New Roman"/>
          <w:sz w:val="24"/>
          <w:szCs w:val="24"/>
        </w:rPr>
        <w:t xml:space="preserve">, S., Navarro, K. T., &amp; Landy, M. S. (2020). Modality-specific attention attenuates visual-tactile integration and recalibration effects by reducing prior expectations of a common source for vision and touch.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197</w:t>
      </w:r>
      <w:r>
        <w:rPr>
          <w:rFonts w:ascii="Times New Roman" w:eastAsia="Times New Roman" w:hAnsi="Times New Roman" w:cs="Times New Roman"/>
          <w:sz w:val="24"/>
          <w:szCs w:val="24"/>
        </w:rPr>
        <w:t xml:space="preserve">, 104170. </w:t>
      </w:r>
      <w:hyperlink r:id="rId10">
        <w:r>
          <w:rPr>
            <w:rFonts w:ascii="Times New Roman" w:eastAsia="Times New Roman" w:hAnsi="Times New Roman" w:cs="Times New Roman"/>
            <w:color w:val="1155CC"/>
            <w:sz w:val="24"/>
            <w:szCs w:val="24"/>
            <w:u w:val="single"/>
          </w:rPr>
          <w:t>https://doi.org/10.1016/j.cognition.2019.104170</w:t>
        </w:r>
      </w:hyperlink>
    </w:p>
    <w:p w14:paraId="0000002B"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Cao, Y., Summerfield, C., Park, H., Giordano, B. L., &amp; </w:t>
      </w:r>
      <w:proofErr w:type="spellStart"/>
      <w:r>
        <w:rPr>
          <w:rFonts w:ascii="Times New Roman" w:eastAsia="Times New Roman" w:hAnsi="Times New Roman" w:cs="Times New Roman"/>
          <w:sz w:val="24"/>
          <w:szCs w:val="24"/>
        </w:rPr>
        <w:t>Kayser</w:t>
      </w:r>
      <w:proofErr w:type="spellEnd"/>
      <w:r>
        <w:rPr>
          <w:rFonts w:ascii="Times New Roman" w:eastAsia="Times New Roman" w:hAnsi="Times New Roman" w:cs="Times New Roman"/>
          <w:sz w:val="24"/>
          <w:szCs w:val="24"/>
        </w:rPr>
        <w:t xml:space="preserve">, C. (2019). Causal Inference in the Multisensory Brain. </w:t>
      </w:r>
      <w:r>
        <w:rPr>
          <w:rFonts w:ascii="Times New Roman" w:eastAsia="Times New Roman" w:hAnsi="Times New Roman" w:cs="Times New Roman"/>
          <w:i/>
          <w:sz w:val="24"/>
          <w:szCs w:val="24"/>
        </w:rPr>
        <w:t>Neuron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(5), 1076-1087.e8. </w:t>
      </w:r>
      <w:hyperlink r:id="rId11">
        <w:r>
          <w:rPr>
            <w:rFonts w:ascii="Times New Roman" w:eastAsia="Times New Roman" w:hAnsi="Times New Roman" w:cs="Times New Roman"/>
            <w:color w:val="1155CC"/>
            <w:sz w:val="24"/>
            <w:szCs w:val="24"/>
            <w:u w:val="single"/>
          </w:rPr>
          <w:t>https://doi.org/10.1016/j.neuron.2019.03.043</w:t>
        </w:r>
      </w:hyperlink>
    </w:p>
    <w:p w14:paraId="0000002C"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Dokka</w:t>
      </w:r>
      <w:proofErr w:type="spellEnd"/>
      <w:r>
        <w:rPr>
          <w:rFonts w:ascii="Times New Roman" w:eastAsia="Times New Roman" w:hAnsi="Times New Roman" w:cs="Times New Roman"/>
          <w:sz w:val="24"/>
          <w:szCs w:val="24"/>
        </w:rPr>
        <w:t xml:space="preserve">, K., Park, H., Jansen, M., DeAngelis, G. C., &amp; </w:t>
      </w:r>
      <w:proofErr w:type="spellStart"/>
      <w:r>
        <w:rPr>
          <w:rFonts w:ascii="Times New Roman" w:eastAsia="Times New Roman" w:hAnsi="Times New Roman" w:cs="Times New Roman"/>
          <w:sz w:val="24"/>
          <w:szCs w:val="24"/>
        </w:rPr>
        <w:t>Angelaki</w:t>
      </w:r>
      <w:proofErr w:type="spellEnd"/>
      <w:r>
        <w:rPr>
          <w:rFonts w:ascii="Times New Roman" w:eastAsia="Times New Roman" w:hAnsi="Times New Roman" w:cs="Times New Roman"/>
          <w:sz w:val="24"/>
          <w:szCs w:val="24"/>
        </w:rPr>
        <w:t xml:space="preserve">, D. E. (2019). Causal inference accounts for heading perception in the presence of object motion.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 xml:space="preserve">(18), 9060–9065. </w:t>
      </w:r>
      <w:hyperlink r:id="rId12">
        <w:r>
          <w:rPr>
            <w:rFonts w:ascii="Times New Roman" w:eastAsia="Times New Roman" w:hAnsi="Times New Roman" w:cs="Times New Roman"/>
            <w:color w:val="1155CC"/>
            <w:sz w:val="24"/>
            <w:szCs w:val="24"/>
            <w:u w:val="single"/>
          </w:rPr>
          <w:t>https://doi.org/10.1073/pnas.1820373116</w:t>
        </w:r>
      </w:hyperlink>
    </w:p>
    <w:p w14:paraId="0000002D" w14:textId="77777777" w:rsidR="000C29ED"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Hairston, W. D., Wallace, M. T., Vaughan, J. W., Stein, B. E., Norris, J. L., &amp; </w:t>
      </w:r>
      <w:proofErr w:type="spellStart"/>
      <w:r>
        <w:rPr>
          <w:rFonts w:ascii="Times New Roman" w:eastAsia="Times New Roman" w:hAnsi="Times New Roman" w:cs="Times New Roman"/>
          <w:sz w:val="24"/>
          <w:szCs w:val="24"/>
        </w:rPr>
        <w:t>Schirillo</w:t>
      </w:r>
      <w:proofErr w:type="spellEnd"/>
      <w:r>
        <w:rPr>
          <w:rFonts w:ascii="Times New Roman" w:eastAsia="Times New Roman" w:hAnsi="Times New Roman" w:cs="Times New Roman"/>
          <w:sz w:val="24"/>
          <w:szCs w:val="24"/>
        </w:rPr>
        <w:t xml:space="preserve">, J. A. (2003). Visual localization ability influences cross-modal bias. </w:t>
      </w:r>
      <w:r>
        <w:rPr>
          <w:rFonts w:ascii="Times New Roman" w:eastAsia="Times New Roman" w:hAnsi="Times New Roman" w:cs="Times New Roman"/>
          <w:i/>
          <w:sz w:val="24"/>
          <w:szCs w:val="24"/>
        </w:rPr>
        <w:t>Journal of Cognitive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xml:space="preserve">(1), 20–29. https://doi.org/10.1162/089892903321107792 </w:t>
      </w:r>
    </w:p>
    <w:p w14:paraId="0000002E" w14:textId="77777777" w:rsidR="000C29ED" w:rsidRDefault="00000000">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K. P., </w:t>
      </w:r>
      <w:proofErr w:type="spellStart"/>
      <w:r>
        <w:rPr>
          <w:rFonts w:ascii="Times New Roman" w:eastAsia="Times New Roman" w:hAnsi="Times New Roman" w:cs="Times New Roman"/>
          <w:sz w:val="24"/>
          <w:szCs w:val="24"/>
        </w:rPr>
        <w:t>Beierholm</w:t>
      </w:r>
      <w:proofErr w:type="spellEnd"/>
      <w:r>
        <w:rPr>
          <w:rFonts w:ascii="Times New Roman" w:eastAsia="Times New Roman" w:hAnsi="Times New Roman" w:cs="Times New Roman"/>
          <w:sz w:val="24"/>
          <w:szCs w:val="24"/>
        </w:rPr>
        <w:t xml:space="preserve">, U., Ma, W. J., Quartz, S., Tenenbaum, J. B., &amp; Shams, L. (2007). Causal inference in multisensory perception.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(9). https://doi.org/10.1371/journal.pone.0000943 </w:t>
      </w:r>
    </w:p>
    <w:p w14:paraId="0000002F"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Locke, S. M., &amp; Landy, M. S. (2017). Temporal causal inference with stochastic audiovisual sequences.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(9), e0183776. </w:t>
      </w:r>
      <w:hyperlink r:id="rId13">
        <w:r>
          <w:rPr>
            <w:rFonts w:ascii="Times New Roman" w:eastAsia="Times New Roman" w:hAnsi="Times New Roman" w:cs="Times New Roman"/>
            <w:color w:val="1155CC"/>
            <w:sz w:val="24"/>
            <w:szCs w:val="24"/>
            <w:u w:val="single"/>
          </w:rPr>
          <w:t>https://doi.org/10.1371/journal.pone.0183776</w:t>
        </w:r>
      </w:hyperlink>
    </w:p>
    <w:p w14:paraId="00000030" w14:textId="77777777" w:rsidR="000C29ED" w:rsidRDefault="00000000">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Magnotti</w:t>
      </w:r>
      <w:proofErr w:type="spellEnd"/>
      <w:r>
        <w:rPr>
          <w:rFonts w:ascii="Times New Roman" w:eastAsia="Times New Roman" w:hAnsi="Times New Roman" w:cs="Times New Roman"/>
          <w:sz w:val="24"/>
          <w:szCs w:val="24"/>
        </w:rPr>
        <w:t xml:space="preserve">, J. F., &amp; Beauchamp, M. S. (2017). A Causal Inference Model Explains Perception of the McGurk Effect and Other Incongruent Audiovisual Speech. </w:t>
      </w:r>
      <w:r>
        <w:rPr>
          <w:rFonts w:ascii="Times New Roman" w:eastAsia="Times New Roman" w:hAnsi="Times New Roman" w:cs="Times New Roman"/>
          <w:i/>
          <w:sz w:val="24"/>
          <w:szCs w:val="24"/>
        </w:rPr>
        <w:t>PLOS Computational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(2), e1005229. </w:t>
      </w:r>
      <w:hyperlink r:id="rId14">
        <w:r>
          <w:rPr>
            <w:rFonts w:ascii="Times New Roman" w:eastAsia="Times New Roman" w:hAnsi="Times New Roman" w:cs="Times New Roman"/>
            <w:color w:val="1155CC"/>
            <w:sz w:val="24"/>
            <w:szCs w:val="24"/>
            <w:u w:val="single"/>
          </w:rPr>
          <w:t>https://doi.org/10.1371/journal.pcbi.1005229</w:t>
        </w:r>
      </w:hyperlink>
    </w:p>
    <w:p w14:paraId="00000031"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Parise, C. V., &amp; Ernst, M. O. (2016). Correlation detection as a general mechanism for multisensory integration.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(1), 11543. </w:t>
      </w:r>
      <w:hyperlink r:id="rId15">
        <w:r>
          <w:rPr>
            <w:rFonts w:ascii="Times New Roman" w:eastAsia="Times New Roman" w:hAnsi="Times New Roman" w:cs="Times New Roman"/>
            <w:color w:val="1155CC"/>
            <w:sz w:val="24"/>
            <w:szCs w:val="24"/>
            <w:u w:val="single"/>
          </w:rPr>
          <w:t>https://doi.org/10.1038/ncomms11543</w:t>
        </w:r>
      </w:hyperlink>
    </w:p>
    <w:p w14:paraId="00000032"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w:t>
      </w:r>
      <w:proofErr w:type="spellStart"/>
      <w:r>
        <w:rPr>
          <w:rFonts w:ascii="Times New Roman" w:eastAsia="Times New Roman" w:hAnsi="Times New Roman" w:cs="Times New Roman"/>
          <w:sz w:val="24"/>
          <w:szCs w:val="24"/>
        </w:rPr>
        <w:t>Harrar</w:t>
      </w:r>
      <w:proofErr w:type="spellEnd"/>
      <w:r>
        <w:rPr>
          <w:rFonts w:ascii="Times New Roman" w:eastAsia="Times New Roman" w:hAnsi="Times New Roman" w:cs="Times New Roman"/>
          <w:sz w:val="24"/>
          <w:szCs w:val="24"/>
        </w:rPr>
        <w:t xml:space="preserve">, V., Ernst, M. O., &amp; Spence, C. (2013). Cross-correlation between Auditory and Visual Signals Promotes Multisensory Integration. </w:t>
      </w:r>
      <w:r>
        <w:rPr>
          <w:rFonts w:ascii="Times New Roman" w:eastAsia="Times New Roman" w:hAnsi="Times New Roman" w:cs="Times New Roman"/>
          <w:i/>
          <w:sz w:val="24"/>
          <w:szCs w:val="24"/>
        </w:rPr>
        <w:t>Multisensory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 xml:space="preserve">(3), 307–316. </w:t>
      </w:r>
      <w:hyperlink r:id="rId16">
        <w:r>
          <w:rPr>
            <w:rFonts w:ascii="Times New Roman" w:eastAsia="Times New Roman" w:hAnsi="Times New Roman" w:cs="Times New Roman"/>
            <w:color w:val="1155CC"/>
            <w:sz w:val="24"/>
            <w:szCs w:val="24"/>
            <w:u w:val="single"/>
          </w:rPr>
          <w:t>https://doi.org/10.1163/22134808-00002417</w:t>
        </w:r>
      </w:hyperlink>
    </w:p>
    <w:p w14:paraId="00000033"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Spence, C., &amp; Ernst, M. O. (2012). When Correlation Implies Causation in Multisensory Integration. </w:t>
      </w:r>
      <w:r>
        <w:rPr>
          <w:rFonts w:ascii="Times New Roman" w:eastAsia="Times New Roman" w:hAnsi="Times New Roman" w:cs="Times New Roman"/>
          <w:i/>
          <w:sz w:val="24"/>
          <w:szCs w:val="24"/>
        </w:rPr>
        <w:t>Current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46–49. </w:t>
      </w:r>
      <w:hyperlink r:id="rId17">
        <w:r>
          <w:rPr>
            <w:rFonts w:ascii="Times New Roman" w:eastAsia="Times New Roman" w:hAnsi="Times New Roman" w:cs="Times New Roman"/>
            <w:color w:val="1155CC"/>
            <w:sz w:val="24"/>
            <w:szCs w:val="24"/>
            <w:u w:val="single"/>
          </w:rPr>
          <w:t>https://doi.org/10.1016/j.cub.2011.11.039</w:t>
        </w:r>
      </w:hyperlink>
    </w:p>
    <w:p w14:paraId="00000034" w14:textId="77777777" w:rsidR="000C29ED"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Wallace, M. T., Roberson, G. E., Hairston, W. D., Stein, B. E., Vaughan, J. W., &amp; </w:t>
      </w:r>
      <w:proofErr w:type="spellStart"/>
      <w:r>
        <w:rPr>
          <w:rFonts w:ascii="Times New Roman" w:eastAsia="Times New Roman" w:hAnsi="Times New Roman" w:cs="Times New Roman"/>
          <w:sz w:val="24"/>
          <w:szCs w:val="24"/>
        </w:rPr>
        <w:t>Schirillo</w:t>
      </w:r>
      <w:proofErr w:type="spellEnd"/>
      <w:r>
        <w:rPr>
          <w:rFonts w:ascii="Times New Roman" w:eastAsia="Times New Roman" w:hAnsi="Times New Roman" w:cs="Times New Roman"/>
          <w:sz w:val="24"/>
          <w:szCs w:val="24"/>
        </w:rPr>
        <w:t xml:space="preserve">, J. A. (2004). Unifying multisensory signals across time and space. </w:t>
      </w:r>
      <w:r>
        <w:rPr>
          <w:rFonts w:ascii="Times New Roman" w:eastAsia="Times New Roman" w:hAnsi="Times New Roman" w:cs="Times New Roman"/>
          <w:i/>
          <w:sz w:val="24"/>
          <w:szCs w:val="24"/>
        </w:rPr>
        <w:t>Experimental 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158</w:t>
      </w:r>
      <w:r>
        <w:rPr>
          <w:rFonts w:ascii="Times New Roman" w:eastAsia="Times New Roman" w:hAnsi="Times New Roman" w:cs="Times New Roman"/>
          <w:sz w:val="24"/>
          <w:szCs w:val="24"/>
        </w:rPr>
        <w:t xml:space="preserve">(2). https://doi.org/10.1007/s00221-004-1899-9 </w:t>
      </w:r>
    </w:p>
    <w:p w14:paraId="00000035"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Wozny</w:t>
      </w:r>
      <w:proofErr w:type="spellEnd"/>
      <w:r>
        <w:rPr>
          <w:rFonts w:ascii="Times New Roman" w:eastAsia="Times New Roman" w:hAnsi="Times New Roman" w:cs="Times New Roman"/>
          <w:sz w:val="24"/>
          <w:szCs w:val="24"/>
        </w:rPr>
        <w:t xml:space="preserve">, D. R., </w:t>
      </w:r>
      <w:proofErr w:type="spellStart"/>
      <w:r>
        <w:rPr>
          <w:rFonts w:ascii="Times New Roman" w:eastAsia="Times New Roman" w:hAnsi="Times New Roman" w:cs="Times New Roman"/>
          <w:sz w:val="24"/>
          <w:szCs w:val="24"/>
        </w:rPr>
        <w:t>Beierholm</w:t>
      </w:r>
      <w:proofErr w:type="spellEnd"/>
      <w:r>
        <w:rPr>
          <w:rFonts w:ascii="Times New Roman" w:eastAsia="Times New Roman" w:hAnsi="Times New Roman" w:cs="Times New Roman"/>
          <w:sz w:val="24"/>
          <w:szCs w:val="24"/>
        </w:rPr>
        <w:t xml:space="preserve">, U. R., &amp; Shams, L. (2010). Probability Matching as a Computational Strategy Used in Perception.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Computational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xml:space="preserve">(8), e1000871. </w:t>
      </w:r>
      <w:hyperlink r:id="rId18">
        <w:r>
          <w:rPr>
            <w:rFonts w:ascii="Times New Roman" w:eastAsia="Times New Roman" w:hAnsi="Times New Roman" w:cs="Times New Roman"/>
            <w:color w:val="1155CC"/>
            <w:sz w:val="24"/>
            <w:szCs w:val="24"/>
            <w:u w:val="single"/>
          </w:rPr>
          <w:t>https://doi.org/10.1371/journal.pcbi.1000871</w:t>
        </w:r>
      </w:hyperlink>
      <w:r>
        <w:rPr>
          <w:rFonts w:ascii="Times New Roman" w:eastAsia="Times New Roman" w:hAnsi="Times New Roman" w:cs="Times New Roman"/>
          <w:color w:val="1155CC"/>
          <w:sz w:val="24"/>
          <w:szCs w:val="24"/>
          <w:u w:val="single"/>
        </w:rPr>
        <w:t>​​</w:t>
      </w:r>
    </w:p>
    <w:p w14:paraId="00000036" w14:textId="77777777" w:rsidR="000C29ED" w:rsidRDefault="000C29ED">
      <w:pPr>
        <w:spacing w:line="480" w:lineRule="auto"/>
        <w:rPr>
          <w:rFonts w:ascii="Times New Roman" w:eastAsia="Times New Roman" w:hAnsi="Times New Roman" w:cs="Times New Roman"/>
          <w:sz w:val="24"/>
          <w:szCs w:val="24"/>
        </w:rPr>
      </w:pPr>
    </w:p>
    <w:sectPr w:rsidR="000C29ED" w:rsidSect="00D85E91">
      <w:headerReference w:type="even" r:id="rId19"/>
      <w:headerReference w:type="default" r:id="rId20"/>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Michael Landy" w:date="2022-09-15T21:35:00Z" w:initials="ML">
    <w:p w14:paraId="52008F3C" w14:textId="77777777" w:rsidR="00916BD7" w:rsidRDefault="00916BD7" w:rsidP="00292958">
      <w:r>
        <w:rPr>
          <w:rStyle w:val="CommentReference"/>
        </w:rPr>
        <w:annotationRef/>
      </w:r>
      <w:r>
        <w:rPr>
          <w:sz w:val="20"/>
          <w:szCs w:val="20"/>
        </w:rPr>
        <w:t>Do you mean every 500 ms or do you mean uniformly and randomly?</w:t>
      </w:r>
    </w:p>
  </w:comment>
  <w:comment w:id="35" w:author="Michael Landy" w:date="2022-09-15T21:37:00Z" w:initials="ML">
    <w:p w14:paraId="0E47F63A" w14:textId="77777777" w:rsidR="00F7047D" w:rsidRDefault="00F7047D" w:rsidP="008E7825">
      <w:r>
        <w:rPr>
          <w:rStyle w:val="CommentReference"/>
        </w:rPr>
        <w:annotationRef/>
      </w:r>
      <w:r>
        <w:rPr>
          <w:sz w:val="20"/>
          <w:szCs w:val="20"/>
        </w:rPr>
        <w:t>Unclear to me. You are referring to fixed left, center and right locations as if the reader already knows about this, but this is the first mention.</w:t>
      </w:r>
    </w:p>
  </w:comment>
  <w:comment w:id="46" w:author="Michael Landy" w:date="2022-09-15T21:39:00Z" w:initials="ML">
    <w:p w14:paraId="6ED1867C" w14:textId="77777777" w:rsidR="00F7047D" w:rsidRDefault="00F7047D" w:rsidP="005F5819">
      <w:r>
        <w:rPr>
          <w:rStyle w:val="CommentReference"/>
        </w:rPr>
        <w:annotationRef/>
      </w:r>
      <w:r>
        <w:rPr>
          <w:sz w:val="20"/>
          <w:szCs w:val="20"/>
        </w:rPr>
        <w:t>How? Presumably by moving and setting a visual cursor.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08F3C" w15:done="0"/>
  <w15:commentEx w15:paraId="0E47F63A" w15:done="0"/>
  <w15:commentEx w15:paraId="6ED186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1938" w16cex:dateUtc="2022-09-16T01:35:00Z"/>
  <w16cex:commentExtensible w16cex:durableId="26CE199F" w16cex:dateUtc="2022-09-16T01:37:00Z"/>
  <w16cex:commentExtensible w16cex:durableId="26CE1A04" w16cex:dateUtc="2022-09-16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08F3C" w16cid:durableId="26CE1938"/>
  <w16cid:commentId w16cid:paraId="0E47F63A" w16cid:durableId="26CE199F"/>
  <w16cid:commentId w16cid:paraId="6ED1867C" w16cid:durableId="26CE1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BF41" w14:textId="77777777" w:rsidR="004D3A3C" w:rsidRDefault="004D3A3C" w:rsidP="0006027A">
      <w:pPr>
        <w:spacing w:line="240" w:lineRule="auto"/>
      </w:pPr>
      <w:r>
        <w:separator/>
      </w:r>
    </w:p>
  </w:endnote>
  <w:endnote w:type="continuationSeparator" w:id="0">
    <w:p w14:paraId="783596D3" w14:textId="77777777" w:rsidR="004D3A3C" w:rsidRDefault="004D3A3C" w:rsidP="00060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376A" w14:textId="77777777" w:rsidR="004D3A3C" w:rsidRDefault="004D3A3C" w:rsidP="0006027A">
      <w:pPr>
        <w:spacing w:line="240" w:lineRule="auto"/>
      </w:pPr>
      <w:r>
        <w:separator/>
      </w:r>
    </w:p>
  </w:footnote>
  <w:footnote w:type="continuationSeparator" w:id="0">
    <w:p w14:paraId="23647464" w14:textId="77777777" w:rsidR="004D3A3C" w:rsidRDefault="004D3A3C" w:rsidP="00060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763895"/>
      <w:docPartObj>
        <w:docPartGallery w:val="Page Numbers (Top of Page)"/>
        <w:docPartUnique/>
      </w:docPartObj>
    </w:sdtPr>
    <w:sdtContent>
      <w:p w14:paraId="4238F305" w14:textId="64A8C70A" w:rsidR="0006027A" w:rsidRDefault="0006027A" w:rsidP="00D85E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85E91">
          <w:rPr>
            <w:rStyle w:val="PageNumber"/>
            <w:noProof/>
          </w:rPr>
          <w:t>1</w:t>
        </w:r>
        <w:r>
          <w:rPr>
            <w:rStyle w:val="PageNumber"/>
          </w:rPr>
          <w:fldChar w:fldCharType="end"/>
        </w:r>
      </w:p>
    </w:sdtContent>
  </w:sdt>
  <w:p w14:paraId="59ADA60D" w14:textId="77777777" w:rsidR="0006027A" w:rsidRDefault="0006027A" w:rsidP="000602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9531202"/>
      <w:docPartObj>
        <w:docPartGallery w:val="Page Numbers (Top of Page)"/>
        <w:docPartUnique/>
      </w:docPartObj>
    </w:sdtPr>
    <w:sdtContent>
      <w:p w14:paraId="750340CC" w14:textId="7E83D1D5" w:rsidR="00D85E91" w:rsidRDefault="00D85E91" w:rsidP="001E1BA0">
        <w:pPr>
          <w:pStyle w:val="Header"/>
          <w:framePr w:wrap="none" w:vAnchor="text" w:hAnchor="margin" w:xAlign="right" w:y="1"/>
          <w:rPr>
            <w:rStyle w:val="PageNumber"/>
          </w:rPr>
        </w:pPr>
        <w:r w:rsidRPr="00D85E91">
          <w:rPr>
            <w:rStyle w:val="PageNumber"/>
            <w:rFonts w:ascii="Times New Roman" w:hAnsi="Times New Roman" w:cs="Times New Roman"/>
            <w:sz w:val="24"/>
            <w:szCs w:val="24"/>
          </w:rPr>
          <w:fldChar w:fldCharType="begin"/>
        </w:r>
        <w:r w:rsidRPr="00D85E91">
          <w:rPr>
            <w:rStyle w:val="PageNumber"/>
            <w:rFonts w:ascii="Times New Roman" w:hAnsi="Times New Roman" w:cs="Times New Roman"/>
            <w:sz w:val="24"/>
            <w:szCs w:val="24"/>
          </w:rPr>
          <w:instrText xml:space="preserve"> PAGE </w:instrText>
        </w:r>
        <w:r w:rsidRPr="00D85E91">
          <w:rPr>
            <w:rStyle w:val="PageNumber"/>
            <w:rFonts w:ascii="Times New Roman" w:hAnsi="Times New Roman" w:cs="Times New Roman"/>
            <w:sz w:val="24"/>
            <w:szCs w:val="24"/>
          </w:rPr>
          <w:fldChar w:fldCharType="separate"/>
        </w:r>
        <w:r w:rsidRPr="00D85E91">
          <w:rPr>
            <w:rStyle w:val="PageNumber"/>
            <w:rFonts w:ascii="Times New Roman" w:hAnsi="Times New Roman" w:cs="Times New Roman"/>
            <w:noProof/>
            <w:sz w:val="24"/>
            <w:szCs w:val="24"/>
          </w:rPr>
          <w:t>2</w:t>
        </w:r>
        <w:r w:rsidRPr="00D85E91">
          <w:rPr>
            <w:rStyle w:val="PageNumber"/>
            <w:rFonts w:ascii="Times New Roman" w:hAnsi="Times New Roman" w:cs="Times New Roman"/>
            <w:sz w:val="24"/>
            <w:szCs w:val="24"/>
          </w:rPr>
          <w:fldChar w:fldCharType="end"/>
        </w:r>
      </w:p>
    </w:sdtContent>
  </w:sdt>
  <w:p w14:paraId="181A5EB6" w14:textId="77777777" w:rsidR="0006027A" w:rsidRDefault="0006027A" w:rsidP="0006027A">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Landy">
    <w15:presenceInfo w15:providerId="AD" w15:userId="S::landy@nyu.edu::49c8ea4c-43c1-4e64-9267-f02d882b6aef"/>
  </w15:person>
  <w15:person w15:author="Jiaming Xu">
    <w15:presenceInfo w15:providerId="AD" w15:userId="S::jxu493@uwo.ca::6ef8693a-1d05-4612-b89c-45ba321708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ED"/>
    <w:rsid w:val="0006027A"/>
    <w:rsid w:val="000617E7"/>
    <w:rsid w:val="000C215A"/>
    <w:rsid w:val="000C29ED"/>
    <w:rsid w:val="00403F43"/>
    <w:rsid w:val="004D3A3C"/>
    <w:rsid w:val="004E31C5"/>
    <w:rsid w:val="0082648E"/>
    <w:rsid w:val="00916BD7"/>
    <w:rsid w:val="00B82D0C"/>
    <w:rsid w:val="00C87835"/>
    <w:rsid w:val="00C938EE"/>
    <w:rsid w:val="00D56DE4"/>
    <w:rsid w:val="00D85E91"/>
    <w:rsid w:val="00DF79F0"/>
    <w:rsid w:val="00F7047D"/>
    <w:rsid w:val="00FD30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7DD9CA"/>
  <w15:docId w15:val="{7B3BEC38-D170-B84D-A382-418E47B5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027A"/>
    <w:pPr>
      <w:tabs>
        <w:tab w:val="center" w:pos="4680"/>
        <w:tab w:val="right" w:pos="9360"/>
      </w:tabs>
      <w:spacing w:line="240" w:lineRule="auto"/>
    </w:pPr>
  </w:style>
  <w:style w:type="character" w:customStyle="1" w:styleId="HeaderChar">
    <w:name w:val="Header Char"/>
    <w:basedOn w:val="DefaultParagraphFont"/>
    <w:link w:val="Header"/>
    <w:uiPriority w:val="99"/>
    <w:rsid w:val="0006027A"/>
  </w:style>
  <w:style w:type="paragraph" w:styleId="Footer">
    <w:name w:val="footer"/>
    <w:basedOn w:val="Normal"/>
    <w:link w:val="FooterChar"/>
    <w:uiPriority w:val="99"/>
    <w:unhideWhenUsed/>
    <w:rsid w:val="0006027A"/>
    <w:pPr>
      <w:tabs>
        <w:tab w:val="center" w:pos="4680"/>
        <w:tab w:val="right" w:pos="9360"/>
      </w:tabs>
      <w:spacing w:line="240" w:lineRule="auto"/>
    </w:pPr>
  </w:style>
  <w:style w:type="character" w:customStyle="1" w:styleId="FooterChar">
    <w:name w:val="Footer Char"/>
    <w:basedOn w:val="DefaultParagraphFont"/>
    <w:link w:val="Footer"/>
    <w:uiPriority w:val="99"/>
    <w:rsid w:val="0006027A"/>
  </w:style>
  <w:style w:type="character" w:styleId="PageNumber">
    <w:name w:val="page number"/>
    <w:basedOn w:val="DefaultParagraphFont"/>
    <w:uiPriority w:val="99"/>
    <w:semiHidden/>
    <w:unhideWhenUsed/>
    <w:rsid w:val="0006027A"/>
  </w:style>
  <w:style w:type="paragraph" w:styleId="Revision">
    <w:name w:val="Revision"/>
    <w:hidden/>
    <w:uiPriority w:val="99"/>
    <w:semiHidden/>
    <w:rsid w:val="00916BD7"/>
    <w:pPr>
      <w:spacing w:line="240" w:lineRule="auto"/>
    </w:pPr>
  </w:style>
  <w:style w:type="character" w:styleId="CommentReference">
    <w:name w:val="annotation reference"/>
    <w:basedOn w:val="DefaultParagraphFont"/>
    <w:uiPriority w:val="99"/>
    <w:semiHidden/>
    <w:unhideWhenUsed/>
    <w:rsid w:val="00916BD7"/>
    <w:rPr>
      <w:sz w:val="16"/>
      <w:szCs w:val="16"/>
    </w:rPr>
  </w:style>
  <w:style w:type="paragraph" w:styleId="CommentText">
    <w:name w:val="annotation text"/>
    <w:basedOn w:val="Normal"/>
    <w:link w:val="CommentTextChar"/>
    <w:uiPriority w:val="99"/>
    <w:semiHidden/>
    <w:unhideWhenUsed/>
    <w:rsid w:val="00916BD7"/>
    <w:pPr>
      <w:spacing w:line="240" w:lineRule="auto"/>
    </w:pPr>
    <w:rPr>
      <w:sz w:val="20"/>
      <w:szCs w:val="20"/>
    </w:rPr>
  </w:style>
  <w:style w:type="character" w:customStyle="1" w:styleId="CommentTextChar">
    <w:name w:val="Comment Text Char"/>
    <w:basedOn w:val="DefaultParagraphFont"/>
    <w:link w:val="CommentText"/>
    <w:uiPriority w:val="99"/>
    <w:semiHidden/>
    <w:rsid w:val="00916BD7"/>
    <w:rPr>
      <w:sz w:val="20"/>
      <w:szCs w:val="20"/>
    </w:rPr>
  </w:style>
  <w:style w:type="paragraph" w:styleId="CommentSubject">
    <w:name w:val="annotation subject"/>
    <w:basedOn w:val="CommentText"/>
    <w:next w:val="CommentText"/>
    <w:link w:val="CommentSubjectChar"/>
    <w:uiPriority w:val="99"/>
    <w:semiHidden/>
    <w:unhideWhenUsed/>
    <w:rsid w:val="00916BD7"/>
    <w:rPr>
      <w:b/>
      <w:bCs/>
    </w:rPr>
  </w:style>
  <w:style w:type="character" w:customStyle="1" w:styleId="CommentSubjectChar">
    <w:name w:val="Comment Subject Char"/>
    <w:basedOn w:val="CommentTextChar"/>
    <w:link w:val="CommentSubject"/>
    <w:uiPriority w:val="99"/>
    <w:semiHidden/>
    <w:rsid w:val="00916B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371/journal.pone.0183776" TargetMode="External"/><Relationship Id="rId18" Type="http://schemas.openxmlformats.org/officeDocument/2006/relationships/hyperlink" Target="https://doi.org/10.1371/journal.pcbi.100087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doi.org/10.1073/pnas.1820373116" TargetMode="External"/><Relationship Id="rId17" Type="http://schemas.openxmlformats.org/officeDocument/2006/relationships/hyperlink" Target="https://doi.org/10.1016/j.cub.2011.11.039" TargetMode="External"/><Relationship Id="rId2" Type="http://schemas.openxmlformats.org/officeDocument/2006/relationships/settings" Target="settings.xml"/><Relationship Id="rId16" Type="http://schemas.openxmlformats.org/officeDocument/2006/relationships/hyperlink" Target="https://doi.org/10.1163/22134808-00002417"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n.2019.03.043" TargetMode="External"/><Relationship Id="rId5" Type="http://schemas.openxmlformats.org/officeDocument/2006/relationships/endnotes" Target="endnotes.xml"/><Relationship Id="rId15" Type="http://schemas.openxmlformats.org/officeDocument/2006/relationships/hyperlink" Target="https://doi.org/10.1038/ncomms11543" TargetMode="External"/><Relationship Id="rId23" Type="http://schemas.openxmlformats.org/officeDocument/2006/relationships/theme" Target="theme/theme1.xml"/><Relationship Id="rId10" Type="http://schemas.openxmlformats.org/officeDocument/2006/relationships/hyperlink" Target="https://doi.org/10.1016/j.cognition.2019.104170" TargetMode="External"/><Relationship Id="rId19"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i.org/10.1371/journal.pcbi.100522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Jiaming Xu</cp:lastModifiedBy>
  <cp:revision>5</cp:revision>
  <cp:lastPrinted>2022-09-17T18:36:00Z</cp:lastPrinted>
  <dcterms:created xsi:type="dcterms:W3CDTF">2022-09-17T18:38:00Z</dcterms:created>
  <dcterms:modified xsi:type="dcterms:W3CDTF">2022-09-17T19:18:00Z</dcterms:modified>
</cp:coreProperties>
</file>